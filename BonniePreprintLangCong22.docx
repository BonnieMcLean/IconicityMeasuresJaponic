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672B4" w14:textId="0C73F36A" w:rsidR="00360CAF" w:rsidRDefault="006A4A67" w:rsidP="0007485C">
      <w:pPr>
        <w:pStyle w:val="Title"/>
      </w:pPr>
      <w:r>
        <w:t>Two measures are better than one: Combining iconicity ratings and guessing experiments for a more nuanced picture of iconicity in the lexicon</w:t>
      </w:r>
    </w:p>
    <w:p w14:paraId="574DCFB9" w14:textId="77777777" w:rsidR="0007485C" w:rsidRPr="0007485C" w:rsidRDefault="0007485C" w:rsidP="0007485C"/>
    <w:p w14:paraId="493B2208" w14:textId="77777777" w:rsidR="00360CAF" w:rsidRDefault="006A4A67">
      <w:pPr>
        <w:pStyle w:val="FirstParagraph"/>
      </w:pPr>
      <w:r>
        <w:rPr>
          <w:b/>
          <w:bCs/>
        </w:rPr>
        <w:t>Abstract</w:t>
      </w:r>
    </w:p>
    <w:p w14:paraId="7C95610C" w14:textId="77777777" w:rsidR="00360CAF" w:rsidRDefault="006A4A67" w:rsidP="008E455D">
      <w:pPr>
        <w:pStyle w:val="BodyText"/>
        <w:ind w:firstLine="0"/>
      </w:pPr>
      <w:r>
        <w:t>Iconicity in language is receiving increased attention from many fields, but our understanding of the roles of iconicity in language is only as good as the measures we use to quantify it. We conducted iconicity rating and guessing experiments with 304 Japanese ideophones and prosaic words with sensory meanings, e.g. </w:t>
      </w:r>
      <w:r>
        <w:rPr>
          <w:i/>
          <w:iCs/>
        </w:rPr>
        <w:t>fuwafuwa</w:t>
      </w:r>
      <w:r>
        <w:t xml:space="preserve"> ‘fluffy’, </w:t>
      </w:r>
      <w:r>
        <w:rPr>
          <w:i/>
          <w:iCs/>
        </w:rPr>
        <w:t>jawarakai</w:t>
      </w:r>
      <w:r>
        <w:t xml:space="preserve"> ‘soft’. For both word groups, ratings and guesses were positively correlated—suggesting the two measures pick up on the same associations. Ideophones were consistently associated with higher iconicity ratings, but not higher guessing accuracy. We suggest that the structural markedness of ideophones enhances their perceived iconicity in the rating task, but does not provide any advantage (over and above form-meaning associations) in the guessing task. Thus, guesses and ratings could be used together to tease apart the relative contribution of structural markedness to iconic effects. Some ideophones were also poorly guessed, highlighting that construals of iconicity can be language-specific. Finally, we present some methodological contributions, including a new guessing paradigm that improves on the robustness, sensitivity and discriminability of previous approaches, and a reproducible workflow for creating rating and guessing experiments with a Python package, </w:t>
      </w:r>
      <w:r>
        <w:rPr>
          <w:rStyle w:val="VerbatimChar"/>
        </w:rPr>
        <w:t>icotools</w:t>
      </w:r>
      <w:r>
        <w:t>, which we hope will improve comparability between future studies.</w:t>
      </w:r>
    </w:p>
    <w:p w14:paraId="09B908E4" w14:textId="77777777" w:rsidR="00360CAF" w:rsidRDefault="006A4A67" w:rsidP="003E6AEB">
      <w:pPr>
        <w:pStyle w:val="BodyText"/>
        <w:ind w:firstLine="0"/>
      </w:pPr>
      <w:r>
        <w:rPr>
          <w:b/>
          <w:bCs/>
        </w:rPr>
        <w:t>Keywords:</w:t>
      </w:r>
      <w:r>
        <w:t xml:space="preserve"> iconicity, ideophones, lexical norms, iconicity ratings, guessability</w:t>
      </w:r>
    </w:p>
    <w:p w14:paraId="1A96CC4D" w14:textId="77777777" w:rsidR="00360CAF" w:rsidRDefault="006A4A67">
      <w:pPr>
        <w:pStyle w:val="Heading1"/>
      </w:pPr>
      <w:bookmarkStart w:id="0" w:name="_Toc94288913"/>
      <w:bookmarkStart w:id="1" w:name="introduction"/>
      <w:r>
        <w:t>1</w:t>
      </w:r>
      <w:r>
        <w:tab/>
        <w:t>Introduction</w:t>
      </w:r>
      <w:bookmarkEnd w:id="0"/>
    </w:p>
    <w:p w14:paraId="262865AA" w14:textId="77777777" w:rsidR="00360CAF" w:rsidRDefault="006A4A67">
      <w:pPr>
        <w:pStyle w:val="FirstParagraph"/>
      </w:pPr>
      <w:r>
        <w:t xml:space="preserve">What does it mean when we say that something is a “good word for” a concept? Certain words, like </w:t>
      </w:r>
      <w:r>
        <w:rPr>
          <w:i/>
          <w:iCs/>
        </w:rPr>
        <w:t>klutz</w:t>
      </w:r>
      <w:r>
        <w:t xml:space="preserve">, </w:t>
      </w:r>
      <w:r>
        <w:rPr>
          <w:i/>
          <w:iCs/>
        </w:rPr>
        <w:t>schmooze</w:t>
      </w:r>
      <w:r>
        <w:t xml:space="preserve">, and </w:t>
      </w:r>
      <w:r>
        <w:rPr>
          <w:i/>
          <w:iCs/>
        </w:rPr>
        <w:t>smush</w:t>
      </w:r>
      <w:r>
        <w:t xml:space="preserve">, seem to “suit” their meanings. We may have a sense that the French </w:t>
      </w:r>
      <w:r>
        <w:rPr>
          <w:i/>
          <w:iCs/>
        </w:rPr>
        <w:t>belle</w:t>
      </w:r>
      <w:r>
        <w:t xml:space="preserve"> is a more appropriate word for BEAUTY than the Swedish </w:t>
      </w:r>
      <w:r>
        <w:rPr>
          <w:i/>
          <w:iCs/>
        </w:rPr>
        <w:t>vacker</w:t>
      </w:r>
      <w:r>
        <w:t xml:space="preserve">. Such intuitions are likely to be somewhat subjective, and influenced by our own linguistic experiences, but we all have them. The idea that certain forms can be particularly suited to certain meanings is known as </w:t>
      </w:r>
      <w:r>
        <w:rPr>
          <w:i/>
          <w:iCs/>
        </w:rPr>
        <w:t>iconicity</w:t>
      </w:r>
      <w:r>
        <w:t>.</w:t>
      </w:r>
    </w:p>
    <w:p w14:paraId="76D0ED5E" w14:textId="77777777" w:rsidR="00360CAF" w:rsidRDefault="006A4A67">
      <w:pPr>
        <w:pStyle w:val="BodyText"/>
      </w:pPr>
      <w:r>
        <w:lastRenderedPageBreak/>
        <w:t xml:space="preserve">Iconicity–defined here as a perceived resemblance between aspects of form and meaning–is now increasingly recognised as a </w:t>
      </w:r>
      <w:r>
        <w:rPr>
          <w:i/>
          <w:iCs/>
        </w:rPr>
        <w:t>key property of language</w:t>
      </w:r>
      <w:r>
        <w:t xml:space="preserve"> (see e.g. Perniss, Thompson, and Vigliocco 2010; Perniss and Vigliocco 2014; Dingemanse et al. 2015 for a review), raising questions about where iconic mappings come from, and what they do. To answer these questions, we first need to be able to </w:t>
      </w:r>
      <w:r>
        <w:rPr>
          <w:i/>
          <w:iCs/>
        </w:rPr>
        <w:t>identify</w:t>
      </w:r>
      <w:r>
        <w:t xml:space="preserve"> iconicity in language and, ideally, to </w:t>
      </w:r>
      <w:r>
        <w:rPr>
          <w:i/>
          <w:iCs/>
        </w:rPr>
        <w:t>measure</w:t>
      </w:r>
      <w:r>
        <w:t xml:space="preserve"> it.</w:t>
      </w:r>
    </w:p>
    <w:p w14:paraId="482F1B58" w14:textId="77777777" w:rsidR="00360CAF" w:rsidRDefault="006A4A67">
      <w:pPr>
        <w:pStyle w:val="BodyText"/>
      </w:pPr>
      <w:r>
        <w:t xml:space="preserve">Approaches to measuring iconicity can be divided into descriptive, data-driven, and behavioural methods (Motamedi et al. 2019). Of these, only descriptive approaches target </w:t>
      </w:r>
      <w:r>
        <w:rPr>
          <w:i/>
          <w:iCs/>
        </w:rPr>
        <w:t>iconicity</w:t>
      </w:r>
      <w:r>
        <w:t xml:space="preserve"> directly, with other methods simply identifying form-meaning association </w:t>
      </w:r>
      <w:r>
        <w:rPr>
          <w:i/>
          <w:iCs/>
        </w:rPr>
        <w:t>biases</w:t>
      </w:r>
      <w:r>
        <w:t>–whether these be based on resemblance (as in iconicity), co-occurrence (indexicality), statistically driven associations (systematicity), functional advantages, or other factors.</w:t>
      </w:r>
    </w:p>
    <w:p w14:paraId="5238E3E5" w14:textId="77777777" w:rsidR="00360CAF" w:rsidRDefault="006A4A67">
      <w:pPr>
        <w:pStyle w:val="BodyText"/>
      </w:pPr>
      <w:r>
        <w:t xml:space="preserve">With descriptive approaches, iconicity as a theoretical concept is coded for directly (e.g. Pietrandrea (2002); Hwang et al. (2017); Östling, Börstell, and Courtaux (2018); A. L. Thompson and Do (2019); Voronin (2006); Flaksman (2020)). This is more common and straightforward for sign languages than for spoken languages (A. L. Thompson and Do 2019). It is usually done manually, but Östling et al. -Östling, Börstell, and Courtaux (2018) have shown for sign languages that (for some mappings at least) this can also be automated. Such studies usually involve cross-linguistic data, and aim to uncover universalities in how different languages map sound to meaning–that is, </w:t>
      </w:r>
      <w:r>
        <w:rPr>
          <w:i/>
          <w:iCs/>
        </w:rPr>
        <w:t>where</w:t>
      </w:r>
      <w:r>
        <w:t xml:space="preserve"> iconicity comes from.</w:t>
      </w:r>
    </w:p>
    <w:p w14:paraId="6B8BBBBA" w14:textId="77777777" w:rsidR="00360CAF" w:rsidRDefault="006A4A67">
      <w:pPr>
        <w:pStyle w:val="BodyText"/>
      </w:pPr>
      <w:r>
        <w:t xml:space="preserve">A wider variety of approaches target iconicity </w:t>
      </w:r>
      <w:r>
        <w:rPr>
          <w:i/>
          <w:iCs/>
        </w:rPr>
        <w:t>indirectly</w:t>
      </w:r>
      <w:r>
        <w:t xml:space="preserve"> through related phenomena. For example, data-driven approaches (e.g. Wichmann, Holman, and Brown (2010); Blasi et al. (2016); Joo (2019); Johansson et al. (2020); Winter et al. (2021)) use comparisons across unrelated languages to identify form-meaning correspondences that occur at rates higher than chance. This requires large amounts of parallel data from distinct phyla, and existing studies usually focus on basic vocabulary–where such data is most readily available. Like descriptive approaches, data-driven approaches identify </w:t>
      </w:r>
      <w:r>
        <w:rPr>
          <w:i/>
          <w:iCs/>
        </w:rPr>
        <w:t>specific</w:t>
      </w:r>
      <w:r>
        <w:t xml:space="preserve"> form-meaning associations involved in iconic effects, but with the added advantage of not needing to rely on the intuitions and manual labour of individual researchers. However, they </w:t>
      </w:r>
      <w:r>
        <w:rPr>
          <w:i/>
          <w:iCs/>
        </w:rPr>
        <w:t>do</w:t>
      </w:r>
      <w:r>
        <w:t xml:space="preserve"> rely on the existence of translation equivalents in multiple languages for the words under study. This can pose a particular challenge for highly iconic words, as these often also have highly specific meanings (Lupyan and Winter (2018); Akita (2012)). Thus, </w:t>
      </w:r>
      <w:r>
        <w:lastRenderedPageBreak/>
        <w:t xml:space="preserve">these approaches are less likely to be helpful for those with </w:t>
      </w:r>
      <w:r>
        <w:rPr>
          <w:i/>
          <w:iCs/>
        </w:rPr>
        <w:t>specific</w:t>
      </w:r>
      <w:r>
        <w:t xml:space="preserve"> words for which iconicity measures are required.</w:t>
      </w:r>
    </w:p>
    <w:p w14:paraId="6AADD238" w14:textId="77777777" w:rsidR="00360CAF" w:rsidRDefault="006A4A67">
      <w:pPr>
        <w:pStyle w:val="BodyText"/>
      </w:pPr>
      <w:r>
        <w:t xml:space="preserve">Another body of work which capitalises on big data involves the study of </w:t>
      </w:r>
      <w:r>
        <w:rPr>
          <w:i/>
          <w:iCs/>
        </w:rPr>
        <w:t>affective iconicity</w:t>
      </w:r>
      <w:r>
        <w:t xml:space="preserve"> (e.g. Ullrich et al. 2016; Aryani et al. 2018). These studies use large datasets of affective norms to identify phonological segments loaded with affective meaning (by taking average affectiveness values across all words containing those segments, and identifying segments with values deviating from the global neutral mean). Although limited to associations involving affect, this approach has been successfully used to investigate iconic effects in language processing [Schmidtke and Conrad (2018); Ullrich in prep; Aryani and Jacobs (2018)], and has even been used to explain the affective meaning of poems (Ullrich et al. 2017).</w:t>
      </w:r>
    </w:p>
    <w:p w14:paraId="29668DBB" w14:textId="77777777" w:rsidR="00360CAF" w:rsidRDefault="006A4A67">
      <w:pPr>
        <w:pStyle w:val="BodyText"/>
      </w:pPr>
      <w:r>
        <w:t>Behavioural approaches involve the collection of data from naive experimental participants, which can reveal something about the iconicity of given form-meaning pairings. The only requirement is the human participants for the study, and the largest amount of iconicity measurements from the widest variety of languages have been collected using these methods. There are two main approaches: iconicity rating tasks and guessing experiments.</w:t>
      </w:r>
    </w:p>
    <w:p w14:paraId="5E57FB2D" w14:textId="77777777" w:rsidR="00360CAF" w:rsidRDefault="006A4A67">
      <w:pPr>
        <w:pStyle w:val="BodyText"/>
      </w:pPr>
      <w:r>
        <w:t>In iconicity rating tasks, the concept of iconicity is explained to participants, and participants are asked to rate the iconicity of given form-meaning pairs directly (e.g. Vinson et al. 2008; Perry, Perlman, and Lupyan 2015; Winter et al. 2017; Occhino et al. 2017; A. L. Thompson, Akita, and Do 2020; Punselie 2020). Measurements from these studies have been found to correlate in meaningful ways with factors related to iconicity–e.g. encoding of sensory information (Winter et al. 2017), semantic domains (Punselie 2020), semantic neighbourhood density (Sidhu and Pexman 2018), word class (Perry, Perlman, and Lupyan 2015; A. L. Thompson, Akita, and Do 2020), age of acquisition (Vinson et al. 2008; Perry, Perlman, and Lupyan 2015), facilitated processing (R. L. Thompson, Vinson, and Vigliocco 2009; Occhino, Anible, and Morford 2020), funniness and structural markedness (Dingemanse and Thompson 2020). However, ratings given are influenced by the linguistic experience of participants (Occhino et al. (2017); Sevcikova Sehyr and Emmorey (2019)), so some care is needed to ensure measures are taken from appropriate participant groups. Further, ratings from native speakers may also capture non-iconic regularities like semantic transparency and indexicality (Dingemanse and Thompson 2020; Winter and Perlman 2021), so cannot be taken as direct reflections of degree of iconicity.</w:t>
      </w:r>
    </w:p>
    <w:p w14:paraId="704BC8AF" w14:textId="77777777" w:rsidR="00360CAF" w:rsidRDefault="006A4A67">
      <w:pPr>
        <w:pStyle w:val="BodyText"/>
      </w:pPr>
      <w:r>
        <w:lastRenderedPageBreak/>
        <w:t>In guessing experiments, participants are asked to guess the meaning of foreign/novel signs from a choice of two or more alternatives (e.g. Köhler 1929; Tsuru and Fries 1933; Brown, Black, and Horowitz 1955; Kunihira 1971; Ramachandran and Hubbard 2001; Dingemanse et al. 2016; Tzeng, Nygaard, and Namy 2017; Perlman, Dale, and Lupyan 2015; Perlman and Lupyan 2018; Lockwood, Dingemanse, and Hagoort 2016). Signs whose meanings are correctly guessed at rates higher than chance are considered iconic. The guessability of signs has also been linked to facilitated processing (Ormel et al. 2009) and learnability (Perlman and Lupyan 2018; Lockwood, Dingemanse, and Hagoort 2016), and correlated with iconicity ratings (Punselie 2020). However, some signs that were given low iconicity ratings were actually highly guessable, while there were also a few signs that, despite receiving high ratings, were not easily guessed (Punselie 2020: 23). This suggests that guessing and rating tasks may tap into slightly different constructs, or be sensitive to experimental design constraints.</w:t>
      </w:r>
    </w:p>
    <w:p w14:paraId="265ECB86" w14:textId="77777777" w:rsidR="00360CAF" w:rsidRDefault="006A4A67">
      <w:pPr>
        <w:pStyle w:val="BodyText"/>
      </w:pPr>
      <w:r>
        <w:t xml:space="preserve">While results from behavioural experiments often require some untangling, we believe that they are particularly valuable sources of iconicity measures for four reasons: (1) they can be applied to any kind of dataset, (2) they are scalable, being particularly amenable to online, crowd-sourced data collection, (3) they are tweakable, meaning that we can experiment with different experimental designs to figure out exactly what these measures are telling us, and (4) they are amenable to standardisation, making them a good option for reproducibility. In fact, they are the </w:t>
      </w:r>
      <w:r>
        <w:rPr>
          <w:i/>
          <w:iCs/>
        </w:rPr>
        <w:t>only</w:t>
      </w:r>
      <w:r>
        <w:t xml:space="preserve"> measures of iconicity that we know of to combine all these things. Moreover, that the measures correlate with each other and with a variety of other meaningful phenomena speaks to their validity.</w:t>
      </w:r>
    </w:p>
    <w:p w14:paraId="1DB2A787" w14:textId="77777777" w:rsidR="00360CAF" w:rsidRDefault="006A4A67">
      <w:pPr>
        <w:pStyle w:val="BodyText"/>
      </w:pPr>
      <w:r>
        <w:t xml:space="preserve">In this study, we seek to further our understanding of these measures and how they can be useful by comparing and contrasting iconicity ratings and guesses for 304 Japanese words from the sensory vocabulary of Japanese. Sensory language was chosen as this is a domain high in iconicity, and where iconicity offers clear advantages (Winter et al. 2017). The data contained a mix of ideophones–depictive, eye-catching words like </w:t>
      </w:r>
      <w:r>
        <w:rPr>
          <w:i/>
          <w:iCs/>
        </w:rPr>
        <w:t>fuwafuwa</w:t>
      </w:r>
      <w:r>
        <w:t xml:space="preserve"> ‘soft’ and </w:t>
      </w:r>
      <w:r>
        <w:rPr>
          <w:i/>
          <w:iCs/>
        </w:rPr>
        <w:t>pikapika</w:t>
      </w:r>
      <w:r>
        <w:t xml:space="preserve"> ‘sparkly’ that “invite and afford the construal of iconic mappings between form and meaning” (Dingemanse 2019: 18)–along with prosaic lexical items, like </w:t>
      </w:r>
      <w:r>
        <w:rPr>
          <w:i/>
          <w:iCs/>
        </w:rPr>
        <w:t>yawai</w:t>
      </w:r>
      <w:r>
        <w:t xml:space="preserve"> ‘soft’ and </w:t>
      </w:r>
      <w:r>
        <w:rPr>
          <w:i/>
          <w:iCs/>
        </w:rPr>
        <w:t>hikaru</w:t>
      </w:r>
      <w:r>
        <w:t xml:space="preserve"> ‘shine’, which are not necessarily expected to be lacking in iconicity–especially given their sensory meanings–but which are less obvious about it. We were particularly interested in how the iconicity measures for these words would compare between the rating studies–where participants are asked to make a conscious </w:t>
      </w:r>
      <w:r>
        <w:lastRenderedPageBreak/>
        <w:t>decision about the iconicity of the words–and the guessing studies–which tap into more unconscious biases. We find that when used together, the two methods shed light on each other, as well as raising pertinent questions about where iconicity effects come from. Our conclusion is that, for many of the questions that we have about iconicity in language, two measures may be better than one.</w:t>
      </w:r>
    </w:p>
    <w:p w14:paraId="69D1A355" w14:textId="77777777" w:rsidR="00360CAF" w:rsidRDefault="006A4A67">
      <w:pPr>
        <w:pStyle w:val="BodyText"/>
      </w:pPr>
      <w:r>
        <w:t xml:space="preserve">To discover how to get the most out of each measure, we compare and contrast different rating and guessing paradigms, and in particular introduce a new guessing paradigm that improves on the robustness, discriminability and sensitivity of previous approaches. Finally, to promote the use of these new measures, we introduce a reproducible workflow for automatically generating rating and guessing experiments in a standardised format, via a python package </w:t>
      </w:r>
      <w:r>
        <w:rPr>
          <w:rStyle w:val="VerbatimChar"/>
        </w:rPr>
        <w:t>icotools</w:t>
      </w:r>
      <w:r>
        <w:t>, with support for a variety of stimulus formats (audio, video, and images). This will make the collection of behavioural based iconicity measures quicker, easier, and more comparable between future studies.</w:t>
      </w:r>
    </w:p>
    <w:p w14:paraId="2A73E40C" w14:textId="77777777" w:rsidR="00360CAF" w:rsidRDefault="006A4A67">
      <w:pPr>
        <w:pStyle w:val="Heading1"/>
      </w:pPr>
      <w:bookmarkStart w:id="2" w:name="_Toc94288914"/>
      <w:bookmarkStart w:id="3" w:name="methods"/>
      <w:bookmarkEnd w:id="1"/>
      <w:r>
        <w:t>2</w:t>
      </w:r>
      <w:r>
        <w:tab/>
        <w:t>Methods</w:t>
      </w:r>
      <w:bookmarkEnd w:id="2"/>
    </w:p>
    <w:p w14:paraId="3B0076FA" w14:textId="08191BD1" w:rsidR="00360CAF" w:rsidRDefault="006A4A67" w:rsidP="001601AB">
      <w:pPr>
        <w:pStyle w:val="FirstParagraph"/>
        <w:jc w:val="left"/>
      </w:pPr>
      <w:r>
        <w:t xml:space="preserve">The data from the study, as well as the code used to produce the experiments and analyses can be found on the Open Science Framework, at </w:t>
      </w:r>
      <w:hyperlink r:id="rId8">
        <w:r>
          <w:rPr>
            <w:rStyle w:val="Hyperlink"/>
          </w:rPr>
          <w:t>https://osf.io/j57uc/?view_only=d59ffde4bc42467fafb71a904bef8d14</w:t>
        </w:r>
      </w:hyperlink>
      <w:r>
        <w:t>.</w:t>
      </w:r>
      <w:r w:rsidR="008923F1">
        <w:t xml:space="preserve"> </w:t>
      </w:r>
    </w:p>
    <w:p w14:paraId="1BE12DC3" w14:textId="77777777" w:rsidR="00360CAF" w:rsidRDefault="006A4A67">
      <w:pPr>
        <w:pStyle w:val="Heading2"/>
      </w:pPr>
      <w:bookmarkStart w:id="4" w:name="_Toc94288915"/>
      <w:bookmarkStart w:id="5" w:name="stimuli"/>
      <w:r>
        <w:t>2.1</w:t>
      </w:r>
      <w:r>
        <w:tab/>
        <w:t>Stimuli</w:t>
      </w:r>
      <w:bookmarkEnd w:id="4"/>
    </w:p>
    <w:p w14:paraId="28A55C9F" w14:textId="77777777" w:rsidR="00360CAF" w:rsidRDefault="006A4A67">
      <w:pPr>
        <w:pStyle w:val="FirstParagraph"/>
      </w:pPr>
      <w:r>
        <w:t xml:space="preserve">The stimuli were 304 words taken from the </w:t>
      </w:r>
      <w:r>
        <w:rPr>
          <w:i/>
          <w:iCs/>
        </w:rPr>
        <w:t>Japonic Sensory Lexicon</w:t>
      </w:r>
      <w:r>
        <w:t xml:space="preserve"> database (</w:t>
      </w:r>
      <w:r w:rsidR="00E87722">
        <w:t>AUTHOR</w:t>
      </w:r>
      <w:r>
        <w:t xml:space="preserve"> 2022), which is a collection of words for 110 sensory concepts in 49 Japonic varities. The words in the database were collated from three different sources: Sanada and Tomosada (2015, 2018), and Hirayama (1992). Any available concepts related to the senses were included. For all three sources, words for each concept were collected from speakers of different Japonic varieties by asking the speakers to translate sentences from the standard variety into their local variety. Further description of the concepts and the sentences used to elicit them can be found in the Supplementary Materials</w:t>
      </w:r>
    </w:p>
    <w:p w14:paraId="6ADEFDE0" w14:textId="77777777" w:rsidR="00360CAF" w:rsidRDefault="006A4A67">
      <w:pPr>
        <w:pStyle w:val="BodyText"/>
      </w:pPr>
      <w:r>
        <w:t xml:space="preserve">The words used in this study come from the Yamato stratum of the Japanese lexicon, meaning that they are native Japanese words. The Yamato stratum can be further subdivided into prosaic words and ideophones (or mimetics, see e.g. Kageyama and Kishimoto 2016). Both types </w:t>
      </w:r>
      <w:r>
        <w:lastRenderedPageBreak/>
        <w:t xml:space="preserve">of words are found in the data from Sanada and Tomosada, whereas the data from Hirayama mainly consists of prosaic words. Figure 2.1 shows the words used in this study, including their semantic domains and membership of different lexical strata. A complete wordlist is provided in the Supplementary </w:t>
      </w:r>
      <w:commentRangeStart w:id="6"/>
      <w:r>
        <w:t>Materials</w:t>
      </w:r>
      <w:commentRangeEnd w:id="6"/>
      <w:r w:rsidR="00E87722">
        <w:rPr>
          <w:rStyle w:val="CommentReference"/>
        </w:rPr>
        <w:commentReference w:id="6"/>
      </w:r>
      <w:r>
        <w:t>.</w:t>
      </w:r>
    </w:p>
    <w:p w14:paraId="07BE6A79" w14:textId="77777777" w:rsidR="00360CAF" w:rsidRDefault="002111D6">
      <w:pPr>
        <w:pStyle w:val="CaptionedFigure"/>
      </w:pPr>
      <w:commentRangeStart w:id="7"/>
      <w:r>
        <w:drawing>
          <wp:inline distT="0" distB="0" distL="0" distR="0" wp14:anchorId="10B7EDB5" wp14:editId="7B26F525">
            <wp:extent cx="5943600" cy="31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dom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commentRangeEnd w:id="7"/>
      <w:r w:rsidR="00E87722">
        <w:rPr>
          <w:rStyle w:val="CommentReference"/>
          <w:noProof w:val="0"/>
          <w:lang w:eastAsia="en-US"/>
        </w:rPr>
        <w:commentReference w:id="7"/>
      </w:r>
    </w:p>
    <w:p w14:paraId="2F074D3E" w14:textId="77777777" w:rsidR="00360CAF" w:rsidRDefault="006A4A67">
      <w:pPr>
        <w:pStyle w:val="ImageCaption"/>
      </w:pPr>
      <w:r>
        <w:t xml:space="preserve">Figure 2.1: Word used in the study, by semantic domain and lexical </w:t>
      </w:r>
      <w:commentRangeStart w:id="8"/>
      <w:r>
        <w:t>stratum</w:t>
      </w:r>
      <w:commentRangeEnd w:id="8"/>
      <w:r w:rsidR="00E87722">
        <w:rPr>
          <w:rStyle w:val="CommentReference"/>
          <w:rFonts w:ascii="Times New Roman" w:hAnsi="Times New Roman" w:cs="Times New Roman"/>
          <w:b w:val="0"/>
          <w:bCs w:val="0"/>
        </w:rPr>
        <w:commentReference w:id="8"/>
      </w:r>
    </w:p>
    <w:p w14:paraId="462B2096" w14:textId="77777777" w:rsidR="00360CAF" w:rsidRDefault="006A4A67">
      <w:pPr>
        <w:pStyle w:val="BodyText"/>
      </w:pPr>
      <w:r>
        <w:t xml:space="preserve">For all tasks, the words were presented to participants as audio files. The audio files were synthesised using the Google Cloud Text-to-Speech API </w:t>
      </w:r>
      <w:hyperlink r:id="rId12">
        <w:r>
          <w:rPr>
            <w:rStyle w:val="Hyperlink"/>
          </w:rPr>
          <w:t>(https://cloud.google.com/text-to-speech)</w:t>
        </w:r>
      </w:hyperlink>
      <w:r>
        <w:t xml:space="preserve">, with the female Japanese Wavenet voice ja-JP-Wavenet-B. They were then edited using Praat (Boersma and Weenink 2020) to have a flat pitch of 200Hz. Expressive prosody can enhance performance in guessing tasks (Kunihira 1971; Dingemanse et al. 2016), and so using a flat intonation was seen as the best way to ensure comparisons between the words were fair and not influenced by the prosody in a particular recording. We also considered synthesising all the words to have a marked intonation. However, different word lengths would make changes in pitch more dramatic in shorter words compared to longer words, affecting words of different lengths unequally. While flat, synthetic voices may be the best option for comparability, they are not a natural reflection of real-world experiences with iconicity–which involve not only segments but also prosody and even multimodal cues (e.g. accompanying gesture). Thus, if anything the results in this and similar studies likely </w:t>
      </w:r>
      <w:r>
        <w:rPr>
          <w:i/>
          <w:iCs/>
        </w:rPr>
        <w:t>underestimate</w:t>
      </w:r>
      <w:r>
        <w:t xml:space="preserve"> iconicity in language.</w:t>
      </w:r>
    </w:p>
    <w:p w14:paraId="7F8DE4E4" w14:textId="77777777" w:rsidR="00360CAF" w:rsidRDefault="006A4A67">
      <w:pPr>
        <w:pStyle w:val="BodyText"/>
      </w:pPr>
      <w:r>
        <w:lastRenderedPageBreak/>
        <w:t xml:space="preserve">In all studies, participants were instructed to use headphones throughout the experiment, and could not procede to the experiment without first passing a listening test designed to require the use of headphones (Woods et al. 2017). The response buttons in each trial also did not appear until </w:t>
      </w:r>
      <w:r>
        <w:rPr>
          <w:i/>
          <w:iCs/>
        </w:rPr>
        <w:t>after</w:t>
      </w:r>
      <w:r>
        <w:t xml:space="preserve"> the audio files had finished playing. This ensured that participants could not respond without first listening to the audio files.</w:t>
      </w:r>
    </w:p>
    <w:p w14:paraId="01930D32" w14:textId="77777777" w:rsidR="00360CAF" w:rsidRDefault="006A4A67">
      <w:pPr>
        <w:pStyle w:val="Heading2"/>
      </w:pPr>
      <w:bookmarkStart w:id="9" w:name="_Toc94288916"/>
      <w:bookmarkStart w:id="10" w:name="data-collection"/>
      <w:bookmarkEnd w:id="5"/>
      <w:r>
        <w:t>2.2</w:t>
      </w:r>
      <w:r>
        <w:tab/>
        <w:t>Data collection</w:t>
      </w:r>
      <w:bookmarkEnd w:id="9"/>
    </w:p>
    <w:p w14:paraId="016DEF24" w14:textId="77777777" w:rsidR="00360CAF" w:rsidRDefault="006A4A67">
      <w:pPr>
        <w:pStyle w:val="FirstParagraph"/>
      </w:pPr>
      <w:r>
        <w:t>All studies were conducted online, with participants recruited through the crowd sourcing service Prolific (www.prolific.co). The participants were monolingual English speakers residing in England, with no prior knowledge of Japanese. Although rating tasks are often conducted with native speakers, we used English speakers in this study for two reasons: first, to make the results as comparable as possible between the guessing and rating tasks; and second, because our data contained a mix of Standard Japanese and non-standard Japanese words, and we were concerned that using Standard Japanese speakers would lead to a bias towards standard words (Occhino et al. 2017).</w:t>
      </w:r>
    </w:p>
    <w:p w14:paraId="717BDF7D" w14:textId="31EFBDF0" w:rsidR="00360CAF" w:rsidRDefault="006A4A67">
      <w:pPr>
        <w:pStyle w:val="BodyText"/>
      </w:pPr>
      <w:r>
        <w:t xml:space="preserve">The words were split across 11 different experiments, in such a way that each experiment had a balance of words that were expected to be iconic, versus words not expected to be iconic. This was so that each participant would only have to rate or guess around 34 words. In addition, two ‘practice words’ and three ‘control words’ were included in every experiment. The practice items were used to give participants time to familiarise themselves with the experiment design, and were not included in the results. The control items were chosen from words found to be very iconic/highly guessable in previous studies, and were included as a check to identify participants who were perhaps not performing the task as intended. The first two trials in every experiment were </w:t>
      </w:r>
      <w:r w:rsidR="005848BA">
        <w:t>the practice words</w:t>
      </w:r>
      <w:r>
        <w:t xml:space="preserve">, while the order of the rest of the words in the experiment, including the control words, was randomly varied between participants. After finishing the experiment, participants were asked to describe the task they were performing during the experiment. This was used as an attention check, and to identify participants who had misunderstood the experiment instructions. Strange or lacking task descriptions, particularly when coupled with poor performance on the control items, were used to identify and exclude results from participants who were likely not performing the task as intended. For the rating experiments, we also calculated the </w:t>
      </w:r>
      <w:r>
        <w:lastRenderedPageBreak/>
        <w:t xml:space="preserve">person-total correlation for each participant as an additional measure to identify participants whose response patterns differed from those of other participants in the same experiment (following Curran 2016). </w:t>
      </w:r>
      <w:commentRangeStart w:id="11"/>
      <w:r>
        <w:t xml:space="preserve">Based on these criteria, data from 11 out of 689 participants was excluded across the different guessing and rating tasks. Further information on these exclusions is provided in </w:t>
      </w:r>
      <w:del w:id="12" w:author="Bonnie McLean" w:date="2022-01-29T18:22:00Z">
        <w:r w:rsidDel="000F51BB">
          <w:delText xml:space="preserve">Section 1 of </w:delText>
        </w:r>
      </w:del>
      <w:r>
        <w:t>the Supplementary Materials.</w:t>
      </w:r>
      <w:commentRangeEnd w:id="11"/>
      <w:r w:rsidR="009811AB">
        <w:rPr>
          <w:rStyle w:val="CommentReference"/>
        </w:rPr>
        <w:commentReference w:id="11"/>
      </w:r>
      <w:bookmarkStart w:id="13" w:name="_GoBack"/>
      <w:bookmarkEnd w:id="13"/>
    </w:p>
    <w:p w14:paraId="3839B894" w14:textId="77777777" w:rsidR="00360CAF" w:rsidRDefault="006A4A67">
      <w:pPr>
        <w:pStyle w:val="BodyText"/>
      </w:pPr>
      <w:r>
        <w:t>Each experiment took a median of 6 minutes to complete, and participants were paid £0.75 for their participation (based on Prolific’s ‘good’ hourly rate of £7.50). Prolific’s prescreening features were used to ensure that participants who had already participated in one experiment (regardless of whether it was a rating or guessing task) could not participate in any subsequent experiments. Excluding the practice and control items (which every participant guessed and rated), in the final dataset we had a median of 40 guesses per word (range: 15-129) in the pilot guessing experiment; a median of 30 guesses (range: 29-60) per word for the second guessing experiment; and a median of 15 ratings (range: 14-58) per word for the rating task (Motamedi et al. (2019) suggest a benchmark of 10 ratings per word is sufficient).</w:t>
      </w:r>
    </w:p>
    <w:p w14:paraId="196AE228" w14:textId="77777777" w:rsidR="00360CAF" w:rsidRDefault="006A4A67">
      <w:pPr>
        <w:pStyle w:val="Heading2"/>
      </w:pPr>
      <w:bookmarkStart w:id="14" w:name="_Toc94288917"/>
      <w:bookmarkStart w:id="15" w:name="X4eaf96f023c0e8fcca22246f0f4f4d69b5d76a8"/>
      <w:bookmarkEnd w:id="10"/>
      <w:r>
        <w:t>2.3</w:t>
      </w:r>
      <w:r>
        <w:tab/>
        <w:t>Pilot guessing experiments: guessing between translations</w:t>
      </w:r>
      <w:bookmarkEnd w:id="14"/>
    </w:p>
    <w:p w14:paraId="3472CA96" w14:textId="77777777" w:rsidR="00360CAF" w:rsidRDefault="006A4A67">
      <w:pPr>
        <w:pStyle w:val="FirstParagraph"/>
      </w:pPr>
      <w:r>
        <w:t>We piloted some guessing experiments following previous studies (e.g. Dingemanse et al. 2016), in which participants were presented with a Japanese word and asked to guess its meaning from a choice of two possible translations. Some of the ideophones in the data had very specific meanings, which were difficult to capture in a single English word. To provide more context, the translations were given in sentence frames, with the translation word in capitals. The instructions were as follows:</w:t>
      </w:r>
    </w:p>
    <w:p w14:paraId="32D29CDB" w14:textId="77777777" w:rsidR="00360CAF" w:rsidRDefault="006A4A67">
      <w:pPr>
        <w:pStyle w:val="BlockText"/>
      </w:pPr>
      <w:r>
        <w:t>We are interested in how well people can guess the meanings of words in foreign languages. In this experiment, we are interested in your intuitions about the meanings of JAPANESE words. You will hear 25 Japanese words. After listening to each word, try to guess its meaning from a choice of two possible English translations. For context, meanings are given in a sentence, with the intended meaning in CAPITALS. For example, if you think the word could mean BRIGHT in the sentence ‘The sun is BRIGHT’, choose that sentence. If you think it could mean ROUND in the sentence, ‘The sun is ROUND’, choose that sentence. Trust your gut, and good luck!</w:t>
      </w:r>
    </w:p>
    <w:p w14:paraId="54D85885" w14:textId="77777777" w:rsidR="00360CAF" w:rsidRDefault="006A4A67">
      <w:pPr>
        <w:pStyle w:val="FirstParagraph"/>
      </w:pPr>
      <w:r>
        <w:t>A sample trial is shown in Figure 2.2.</w:t>
      </w:r>
    </w:p>
    <w:p w14:paraId="0AC8D3CA" w14:textId="77777777" w:rsidR="00360CAF" w:rsidRDefault="006A4A67">
      <w:pPr>
        <w:pStyle w:val="CaptionedFigure"/>
      </w:pPr>
      <w:r>
        <w:lastRenderedPageBreak/>
        <w:drawing>
          <wp:inline distT="0" distB="0" distL="0" distR="0" wp14:anchorId="386299CA" wp14:editId="39B2AF21">
            <wp:extent cx="4297040" cy="2730411"/>
            <wp:effectExtent l="0" t="0" r="0" b="0"/>
            <wp:docPr id="29" name="Picture" descr="Figure 2.2: Guessing task - guessing between translations"/>
            <wp:cNvGraphicFramePr/>
            <a:graphic xmlns:a="http://schemas.openxmlformats.org/drawingml/2006/main">
              <a:graphicData uri="http://schemas.openxmlformats.org/drawingml/2006/picture">
                <pic:pic xmlns:pic="http://schemas.openxmlformats.org/drawingml/2006/picture">
                  <pic:nvPicPr>
                    <pic:cNvPr id="30" name="Picture" descr="images/guessingtransdemo.PNG"/>
                    <pic:cNvPicPr>
                      <a:picLocks noChangeAspect="1" noChangeArrowheads="1"/>
                    </pic:cNvPicPr>
                  </pic:nvPicPr>
                  <pic:blipFill>
                    <a:blip r:embed="rId13"/>
                    <a:stretch>
                      <a:fillRect/>
                    </a:stretch>
                  </pic:blipFill>
                  <pic:spPr bwMode="auto">
                    <a:xfrm>
                      <a:off x="0" y="0"/>
                      <a:ext cx="4297040" cy="2730411"/>
                    </a:xfrm>
                    <a:prstGeom prst="rect">
                      <a:avLst/>
                    </a:prstGeom>
                    <a:noFill/>
                    <a:ln w="9525">
                      <a:noFill/>
                      <a:headEnd/>
                      <a:tailEnd/>
                    </a:ln>
                  </pic:spPr>
                </pic:pic>
              </a:graphicData>
            </a:graphic>
          </wp:inline>
        </w:drawing>
      </w:r>
    </w:p>
    <w:p w14:paraId="5571AE52" w14:textId="77777777" w:rsidR="00360CAF" w:rsidRDefault="006A4A67">
      <w:pPr>
        <w:pStyle w:val="ImageCaption"/>
      </w:pPr>
      <w:r>
        <w:t>Figure 2.2: Guessing task - guessing between translations</w:t>
      </w:r>
    </w:p>
    <w:p w14:paraId="053953A3" w14:textId="77777777" w:rsidR="00360CAF" w:rsidRDefault="006A4A67">
      <w:pPr>
        <w:pStyle w:val="BodyText"/>
      </w:pPr>
      <w:r>
        <w:t>The same formulaic structure, “After X, Y”, was used for all the sentences–where Y is the target perception and X is the event that causes it. As some sensory modalities (e.g. sound) may better lend themselves to the construal of iconicity than others (e.g. taste), correct translations were always paired with foil translations from the same modality (e.g. sound translations were only paired with other sound translations, and taste translations with other taste translations, etc.). To make the difficulty of the task comparable between different trials, only words that were neither synonyms nor antonyms of the correct translation were chosen as foils. Finally, the length of the sentences was also kept consistent (to a difference of no more than 5 characters) between pairings of translations and foils.</w:t>
      </w:r>
    </w:p>
    <w:p w14:paraId="034A5183" w14:textId="77777777" w:rsidR="00360CAF" w:rsidRDefault="006A4A67">
      <w:pPr>
        <w:pStyle w:val="BodyText"/>
      </w:pPr>
      <w:r>
        <w:t>To test the robustness of the guessing procedure to different choices of translation and foil words, the same words were tested multiple times with different translations and foils. We were concerned that participants could choose particular translations because of how they sound (particularly if they sounded similar to the Japanese word), rather than based on their meanings as we intended. So, to minimise any potential effects from this, as much as possible phonologically distinct synonyms were chosen as alternative translations (e.g. SMALL|TINY, BIG|LARGE).</w:t>
      </w:r>
    </w:p>
    <w:p w14:paraId="5525B208" w14:textId="64FDCC45" w:rsidR="00360CAF" w:rsidRDefault="006A4A67">
      <w:pPr>
        <w:pStyle w:val="BodyText"/>
      </w:pPr>
      <w:r>
        <w:t>Pilot results showed that in several cases the guessability of a word did differ considerably depending on the translation or foil word used. Some examples are shown in Table 2.1.</w:t>
      </w:r>
    </w:p>
    <w:p w14:paraId="77925CA3" w14:textId="77777777" w:rsidR="00944004" w:rsidRPr="00944004" w:rsidRDefault="00944004" w:rsidP="00944004">
      <w:pPr>
        <w:pStyle w:val="BodyText2"/>
      </w:pPr>
    </w:p>
    <w:p w14:paraId="302C4B87" w14:textId="77777777" w:rsidR="00944004" w:rsidRPr="006D027F" w:rsidRDefault="00944004" w:rsidP="00944004">
      <w:pPr>
        <w:pStyle w:val="BodyText"/>
        <w:spacing w:line="240" w:lineRule="auto"/>
        <w:jc w:val="center"/>
        <w:rPr>
          <w:b/>
        </w:rPr>
      </w:pPr>
      <w:r w:rsidRPr="006D027F">
        <w:rPr>
          <w:b/>
        </w:rPr>
        <w:lastRenderedPageBreak/>
        <w:t>Table 2.1: Effect of different foils and translations on guessing results for hakkiri ‘CLEAR HEADED’ and piiN ‘LONG’</w:t>
      </w:r>
    </w:p>
    <w:tbl>
      <w:tblPr>
        <w:tblW w:w="9457" w:type="dxa"/>
        <w:shd w:val="clear" w:color="auto" w:fill="FFFFFF"/>
        <w:tblLook w:val="04A0" w:firstRow="1" w:lastRow="0" w:firstColumn="1" w:lastColumn="0" w:noHBand="0" w:noVBand="1"/>
      </w:tblPr>
      <w:tblGrid>
        <w:gridCol w:w="3809"/>
        <w:gridCol w:w="3556"/>
        <w:gridCol w:w="953"/>
        <w:gridCol w:w="1139"/>
      </w:tblGrid>
      <w:tr w:rsidR="00944004" w14:paraId="380BFD41" w14:textId="77777777" w:rsidTr="00C60B04">
        <w:trPr>
          <w:trHeight w:val="458"/>
          <w:tblHeader/>
        </w:trPr>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2E5A5349" w14:textId="77777777" w:rsidR="00944004" w:rsidRDefault="00944004" w:rsidP="00C60B04">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Answer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5A39D7CF" w14:textId="77777777" w:rsidR="00944004" w:rsidRDefault="00944004" w:rsidP="00C60B04">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Foil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7818F431" w14:textId="77777777" w:rsidR="00944004" w:rsidRDefault="00944004" w:rsidP="00C60B04">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correct</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705CED64" w14:textId="77777777" w:rsidR="00944004" w:rsidRDefault="00944004" w:rsidP="00C60B04">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incorrect</w:t>
            </w:r>
          </w:p>
        </w:tc>
      </w:tr>
      <w:tr w:rsidR="00944004" w14:paraId="2FFFED98" w14:textId="77777777" w:rsidTr="00C60B04">
        <w:trPr>
          <w:trHeight w:val="65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EFF7E0E"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a nice relaxing bath, my head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A93B7F3"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missing breakfast and lunch, I was completely STARVING.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004CF73"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975761"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12</w:t>
            </w:r>
          </w:p>
        </w:tc>
      </w:tr>
      <w:tr w:rsidR="00944004" w14:paraId="59A75E1A" w14:textId="77777777" w:rsidTr="00C60B04">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84AB365"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a nice relaxing bath, my mind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4D0CEA2"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being outside all day long, I was incredibly COLD.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93E562"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D3B3D9"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6</w:t>
            </w:r>
          </w:p>
        </w:tc>
      </w:tr>
      <w:tr w:rsidR="00944004" w14:paraId="028EFFD8" w14:textId="77777777" w:rsidTr="00C60B04">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D1F639"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LONG.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5DF95F8"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88F37A"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9F18BDA"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5</w:t>
            </w:r>
          </w:p>
        </w:tc>
      </w:tr>
      <w:tr w:rsidR="00944004" w14:paraId="31EC86E2" w14:textId="77777777" w:rsidTr="00C60B04">
        <w:trPr>
          <w:trHeight w:val="66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F9A62F"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STRETCHED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E693310"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4D8E36D"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F9994C1"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16</w:t>
            </w:r>
          </w:p>
        </w:tc>
      </w:tr>
    </w:tbl>
    <w:p w14:paraId="61C653D2" w14:textId="77777777" w:rsidR="00360CAF" w:rsidRDefault="006A4A67">
      <w:pPr>
        <w:pStyle w:val="BodyText"/>
      </w:pPr>
      <w:r>
        <w:t>We hypothesised that, as well as considering the meaning of the translations and foils, participants may be driven to one option over another because of the way the words sound (particularly if they sounded similar to the Japanese word being tested), or because of lexical features of the words like frequency, valence, arousal, or any other associations they may have with these words.</w:t>
      </w:r>
    </w:p>
    <w:p w14:paraId="108A9142" w14:textId="77777777" w:rsidR="00360CAF" w:rsidRDefault="006A4A67">
      <w:pPr>
        <w:pStyle w:val="BodyText"/>
      </w:pPr>
      <w:r>
        <w:t>While we could not do anything about the sound of the words (other than using multiple translations), we realised that we could eliminate at least some of the complications caused by other properties of the words if we flipped the design of the guessing experiments on its head, so that instead of choosing the correct English meaning for a given Japanese word, participants chose the correct Japanese word for a given English meaning. In this way, there was only one English word involved in the task, and the options participants chose between were simply two Japanese words which they knew nothing about, other than how they sound. This design was also more comparable to the rating task–where participants are also given the meaning of the word first. We therefore decided to use this new design for the rest of the guessing experiments.</w:t>
      </w:r>
    </w:p>
    <w:p w14:paraId="2EF34F05" w14:textId="77777777" w:rsidR="00360CAF" w:rsidRDefault="006A4A67">
      <w:pPr>
        <w:pStyle w:val="Heading2"/>
      </w:pPr>
      <w:bookmarkStart w:id="16" w:name="_Toc94288918"/>
      <w:bookmarkStart w:id="17" w:name="goodguesses"/>
      <w:bookmarkEnd w:id="15"/>
      <w:r>
        <w:lastRenderedPageBreak/>
        <w:t>2.4</w:t>
      </w:r>
      <w:r>
        <w:tab/>
        <w:t>Guessing experiments: guessing between words</w:t>
      </w:r>
      <w:bookmarkEnd w:id="16"/>
    </w:p>
    <w:p w14:paraId="472B3594" w14:textId="77777777" w:rsidR="00360CAF" w:rsidRDefault="006A4A67">
      <w:pPr>
        <w:pStyle w:val="FirstParagraph"/>
      </w:pPr>
      <w:r>
        <w:t>For the new version of the guessing experiments, we minimised the amount of English words involved in the task by having participants match a single English translation to the corresponding word in Japanese, choosing between two possible Japanese words. The instructions used were as follows:</w:t>
      </w:r>
    </w:p>
    <w:p w14:paraId="5FB34289" w14:textId="77777777" w:rsidR="00360CAF" w:rsidRDefault="006A4A67">
      <w:pPr>
        <w:pStyle w:val="BlockText"/>
      </w:pPr>
      <w:r>
        <w:t>We are interested in how well people can guess words in foreign languages. In this experiment, you will be asked to match the English translation with the corresponding word in JAPANESE, guessing from a choice of two Japanese words.</w:t>
      </w:r>
    </w:p>
    <w:p w14:paraId="7B0C5E74" w14:textId="77777777" w:rsidR="00360CAF" w:rsidRDefault="006A4A67">
      <w:pPr>
        <w:pStyle w:val="FirstParagraph"/>
      </w:pPr>
      <w:r>
        <w:t>A sample trial is shown in Figure 2.3.</w:t>
      </w:r>
    </w:p>
    <w:p w14:paraId="24907C6E" w14:textId="77777777" w:rsidR="00360CAF" w:rsidRDefault="006A4A67">
      <w:pPr>
        <w:pStyle w:val="CaptionedFigure"/>
      </w:pPr>
      <w:r>
        <w:drawing>
          <wp:inline distT="0" distB="0" distL="0" distR="0" wp14:anchorId="16F5492D" wp14:editId="5B050210">
            <wp:extent cx="5428850" cy="3126864"/>
            <wp:effectExtent l="0" t="0" r="0" b="0"/>
            <wp:docPr id="33" name="Picture" descr="Figure 2.3: Guessing task - guessing between words"/>
            <wp:cNvGraphicFramePr/>
            <a:graphic xmlns:a="http://schemas.openxmlformats.org/drawingml/2006/main">
              <a:graphicData uri="http://schemas.openxmlformats.org/drawingml/2006/picture">
                <pic:pic xmlns:pic="http://schemas.openxmlformats.org/drawingml/2006/picture">
                  <pic:nvPicPr>
                    <pic:cNvPr id="34" name="Picture" descr="images/guessingwords.PNG"/>
                    <pic:cNvPicPr>
                      <a:picLocks noChangeAspect="1" noChangeArrowheads="1"/>
                    </pic:cNvPicPr>
                  </pic:nvPicPr>
                  <pic:blipFill>
                    <a:blip r:embed="rId14"/>
                    <a:stretch>
                      <a:fillRect/>
                    </a:stretch>
                  </pic:blipFill>
                  <pic:spPr bwMode="auto">
                    <a:xfrm>
                      <a:off x="0" y="0"/>
                      <a:ext cx="5428850" cy="3126864"/>
                    </a:xfrm>
                    <a:prstGeom prst="rect">
                      <a:avLst/>
                    </a:prstGeom>
                    <a:noFill/>
                    <a:ln w="9525">
                      <a:noFill/>
                      <a:headEnd/>
                      <a:tailEnd/>
                    </a:ln>
                  </pic:spPr>
                </pic:pic>
              </a:graphicData>
            </a:graphic>
          </wp:inline>
        </w:drawing>
      </w:r>
    </w:p>
    <w:p w14:paraId="56025E34" w14:textId="77777777" w:rsidR="00360CAF" w:rsidRDefault="006A4A67">
      <w:pPr>
        <w:pStyle w:val="ImageCaption"/>
      </w:pPr>
      <w:r>
        <w:t>Figure 2.3: Guessing task - guessing between words</w:t>
      </w:r>
    </w:p>
    <w:p w14:paraId="33E4CD5A" w14:textId="77777777" w:rsidR="00360CAF" w:rsidRDefault="006A4A67">
      <w:pPr>
        <w:pStyle w:val="BodyText"/>
      </w:pPr>
      <w:r>
        <w:t>This time, instead of using sentence frames for context, we kept the amount of English to a minimum by using only single-word translations where possible, and where more context was needed this was provided in brackets, as in Figure 2.4.</w:t>
      </w:r>
    </w:p>
    <w:p w14:paraId="6BA6D514" w14:textId="77777777" w:rsidR="00360CAF" w:rsidRDefault="006A4A67">
      <w:pPr>
        <w:pStyle w:val="CaptionedFigure"/>
      </w:pPr>
      <w:r>
        <w:lastRenderedPageBreak/>
        <w:drawing>
          <wp:inline distT="0" distB="0" distL="0" distR="0" wp14:anchorId="6A2CFAEC" wp14:editId="5AA32B24">
            <wp:extent cx="5943600" cy="3058297"/>
            <wp:effectExtent l="0" t="0" r="0" b="0"/>
            <wp:docPr id="36" name="Picture" descr="Figure 2.4: Guessing task - guessing between words"/>
            <wp:cNvGraphicFramePr/>
            <a:graphic xmlns:a="http://schemas.openxmlformats.org/drawingml/2006/main">
              <a:graphicData uri="http://schemas.openxmlformats.org/drawingml/2006/picture">
                <pic:pic xmlns:pic="http://schemas.openxmlformats.org/drawingml/2006/picture">
                  <pic:nvPicPr>
                    <pic:cNvPr id="37" name="Picture" descr="images/guessingwordsspec.PNG"/>
                    <pic:cNvPicPr>
                      <a:picLocks noChangeAspect="1" noChangeArrowheads="1"/>
                    </pic:cNvPicPr>
                  </pic:nvPicPr>
                  <pic:blipFill>
                    <a:blip r:embed="rId15"/>
                    <a:stretch>
                      <a:fillRect/>
                    </a:stretch>
                  </pic:blipFill>
                  <pic:spPr bwMode="auto">
                    <a:xfrm>
                      <a:off x="0" y="0"/>
                      <a:ext cx="5943600" cy="3058297"/>
                    </a:xfrm>
                    <a:prstGeom prst="rect">
                      <a:avLst/>
                    </a:prstGeom>
                    <a:noFill/>
                    <a:ln w="9525">
                      <a:noFill/>
                      <a:headEnd/>
                      <a:tailEnd/>
                    </a:ln>
                  </pic:spPr>
                </pic:pic>
              </a:graphicData>
            </a:graphic>
          </wp:inline>
        </w:drawing>
      </w:r>
    </w:p>
    <w:p w14:paraId="7A4942DE" w14:textId="77777777" w:rsidR="00360CAF" w:rsidRDefault="006A4A67">
      <w:pPr>
        <w:pStyle w:val="ImageCaption"/>
      </w:pPr>
      <w:r>
        <w:t>Figure 2.4: Guessing task - guessing between words</w:t>
      </w:r>
    </w:p>
    <w:p w14:paraId="67974059" w14:textId="77777777" w:rsidR="00360CAF" w:rsidRDefault="006A4A67">
      <w:pPr>
        <w:pStyle w:val="BodyText"/>
      </w:pPr>
      <w:r>
        <w:t>The incorrect ‘foil’ word in each item was a nonsense Japanese word artificially generated to be as phonologically distinct as possible from the correct word, while still conforming to Japanese phonology. For every word, three different foil words were generated by substituting each consonant with its top three most phonologically distant consonants in the Japanese sound system. Phonological distances were calculated using the feature matrix provided in PHOIBLE (Moran and McCloy 2019), with the distance between two sounds being equal to the sum of the distances between each of their feature values. Distances were calculated as follows:</w:t>
      </w:r>
    </w:p>
    <w:p w14:paraId="308C805B" w14:textId="77777777" w:rsidR="00360CAF" w:rsidRDefault="006A4A67">
      <w:pPr>
        <w:pStyle w:val="BlockText"/>
      </w:pPr>
      <w:r>
        <w:t>The distance between two feature values that are identical is 0. The distance between two opposing values (+/- or -/+) is 1—except if the feature involved is length or voicing, then the distance is 0.5, The distance between two feature values when one of them is 0 (= not applicable) is 0.25.</w:t>
      </w:r>
    </w:p>
    <w:p w14:paraId="1924FDB9" w14:textId="77777777" w:rsidR="00360CAF" w:rsidRDefault="006A4A67">
      <w:pPr>
        <w:pStyle w:val="FirstParagraph"/>
      </w:pPr>
      <w:r>
        <w:t xml:space="preserve">Since /a/ is often the most phonologically distant vowel from many of the vowels in the Japanese sound system, to avoid the foil words all having similar vowels, a different approach was used for substituting vowels. Instead of using feature values, vowels were substituted with the vowel obtained by rotating the vowel space 180 clockwise or counterclockwise. So /u/ is substituted with either /a/ or /i/, and /a/ is substituted with either /i/ or /u/ (see Figure 2.5). Finally, reduplicated words were ‘unreduplicated’ when creating foil words. For example, the foils for </w:t>
      </w:r>
      <w:r>
        <w:rPr>
          <w:i/>
          <w:iCs/>
        </w:rPr>
        <w:t>fuwafuwa</w:t>
      </w:r>
      <w:r>
        <w:t xml:space="preserve"> were </w:t>
      </w:r>
      <w:r>
        <w:rPr>
          <w:i/>
          <w:iCs/>
        </w:rPr>
        <w:t>watʃi</w:t>
      </w:r>
      <w:r>
        <w:t xml:space="preserve">, </w:t>
      </w:r>
      <w:r>
        <w:rPr>
          <w:i/>
          <w:iCs/>
        </w:rPr>
        <w:t>nati</w:t>
      </w:r>
      <w:r>
        <w:t xml:space="preserve"> and </w:t>
      </w:r>
      <w:r>
        <w:rPr>
          <w:i/>
          <w:iCs/>
        </w:rPr>
        <w:t>ridːu</w:t>
      </w:r>
      <w:r>
        <w:t xml:space="preserve"> (not </w:t>
      </w:r>
      <w:r>
        <w:rPr>
          <w:i/>
          <w:iCs/>
        </w:rPr>
        <w:t>watʃiwatʃi</w:t>
      </w:r>
      <w:r>
        <w:t xml:space="preserve">, </w:t>
      </w:r>
      <w:r>
        <w:rPr>
          <w:i/>
          <w:iCs/>
        </w:rPr>
        <w:t>natinati</w:t>
      </w:r>
      <w:r>
        <w:t xml:space="preserve"> and </w:t>
      </w:r>
      <w:r>
        <w:rPr>
          <w:i/>
          <w:iCs/>
        </w:rPr>
        <w:t>ridːuridːu</w:t>
      </w:r>
      <w:r>
        <w:t>).</w:t>
      </w:r>
    </w:p>
    <w:p w14:paraId="3B2673CE" w14:textId="77777777" w:rsidR="00360CAF" w:rsidRDefault="006A4A67">
      <w:pPr>
        <w:pStyle w:val="CaptionedFigure"/>
      </w:pPr>
      <w:r>
        <w:lastRenderedPageBreak/>
        <w:drawing>
          <wp:inline distT="0" distB="0" distL="0" distR="0" wp14:anchorId="40BAE423" wp14:editId="5CCEE74F">
            <wp:extent cx="5543949" cy="3050131"/>
            <wp:effectExtent l="0" t="0" r="0" b="0"/>
            <wp:docPr id="39" name="Picture" descr="Figure 2.5: Vowel substitutions for the creation of foil words"/>
            <wp:cNvGraphicFramePr/>
            <a:graphic xmlns:a="http://schemas.openxmlformats.org/drawingml/2006/main">
              <a:graphicData uri="http://schemas.openxmlformats.org/drawingml/2006/picture">
                <pic:pic xmlns:pic="http://schemas.openxmlformats.org/drawingml/2006/picture">
                  <pic:nvPicPr>
                    <pic:cNvPr id="40" name="Picture" descr="images/vowels.PNG"/>
                    <pic:cNvPicPr>
                      <a:picLocks noChangeAspect="1" noChangeArrowheads="1"/>
                    </pic:cNvPicPr>
                  </pic:nvPicPr>
                  <pic:blipFill>
                    <a:blip r:embed="rId16"/>
                    <a:stretch>
                      <a:fillRect/>
                    </a:stretch>
                  </pic:blipFill>
                  <pic:spPr bwMode="auto">
                    <a:xfrm>
                      <a:off x="0" y="0"/>
                      <a:ext cx="5543949" cy="3050131"/>
                    </a:xfrm>
                    <a:prstGeom prst="rect">
                      <a:avLst/>
                    </a:prstGeom>
                    <a:noFill/>
                    <a:ln w="9525">
                      <a:noFill/>
                      <a:headEnd/>
                      <a:tailEnd/>
                    </a:ln>
                  </pic:spPr>
                </pic:pic>
              </a:graphicData>
            </a:graphic>
          </wp:inline>
        </w:drawing>
      </w:r>
    </w:p>
    <w:p w14:paraId="4D357842" w14:textId="77777777" w:rsidR="00360CAF" w:rsidRDefault="006A4A67">
      <w:pPr>
        <w:pStyle w:val="ImageCaption"/>
      </w:pPr>
      <w:r>
        <w:t>Figure 2.5: Vowel substitutions for the creation of foil words</w:t>
      </w:r>
    </w:p>
    <w:p w14:paraId="17534E53" w14:textId="77777777" w:rsidR="00360CAF" w:rsidRDefault="006A4A67">
      <w:pPr>
        <w:pStyle w:val="BodyText"/>
      </w:pPr>
      <w:r>
        <w:t xml:space="preserve">By using foil words that sound as different as possible to the target word, we hoped to improve the sensitivity of the measure to any iconicity in the target word. Our logic was that if the target word </w:t>
      </w:r>
      <w:r>
        <w:rPr>
          <w:i/>
          <w:iCs/>
        </w:rPr>
        <w:t>is</w:t>
      </w:r>
      <w:r>
        <w:t xml:space="preserve"> iconic for a concept, then a word that sounds very different to it should be a bad fit for that same concept–making the choice between the two easier. To test whether this was really the case, we ran one of the experiments a second time using foils that were randomly chosen from among the other trial items in the experiment, rather than phonologically distinct foils.</w:t>
      </w:r>
    </w:p>
    <w:p w14:paraId="71F09187" w14:textId="77777777" w:rsidR="00360CAF" w:rsidRDefault="006A4A67">
      <w:pPr>
        <w:pStyle w:val="Heading2"/>
      </w:pPr>
      <w:bookmarkStart w:id="18" w:name="_Toc94288919"/>
      <w:bookmarkStart w:id="19" w:name="ratings"/>
      <w:bookmarkEnd w:id="17"/>
      <w:r>
        <w:t>2.5</w:t>
      </w:r>
      <w:r>
        <w:tab/>
        <w:t>Rating task</w:t>
      </w:r>
      <w:bookmarkEnd w:id="18"/>
    </w:p>
    <w:p w14:paraId="350BDDE8" w14:textId="77777777" w:rsidR="00360CAF" w:rsidRDefault="006A4A67">
      <w:pPr>
        <w:pStyle w:val="FirstParagraph"/>
      </w:pPr>
      <w:r>
        <w:t xml:space="preserve">We also conducted an iconicity rating task with the same words. In the rating task, the concept of iconicity was defined to participants as “when a word and its meaning resemble one another”, using the English examples </w:t>
      </w:r>
      <w:r>
        <w:rPr>
          <w:i/>
          <w:iCs/>
        </w:rPr>
        <w:t>wiggle</w:t>
      </w:r>
      <w:r>
        <w:t xml:space="preserve">, </w:t>
      </w:r>
      <w:r>
        <w:rPr>
          <w:i/>
          <w:iCs/>
        </w:rPr>
        <w:t>jiggle</w:t>
      </w:r>
      <w:r>
        <w:t xml:space="preserve">, and </w:t>
      </w:r>
      <w:r>
        <w:rPr>
          <w:i/>
          <w:iCs/>
        </w:rPr>
        <w:t>wriggle</w:t>
      </w:r>
      <w:r>
        <w:t xml:space="preserve">. The instructions stated that “Even people who do not speak any English can get a sense of the meaning of these words”, and contrasted them with words like </w:t>
      </w:r>
      <w:r>
        <w:rPr>
          <w:i/>
          <w:iCs/>
        </w:rPr>
        <w:t>walk</w:t>
      </w:r>
      <w:r>
        <w:t xml:space="preserve"> and </w:t>
      </w:r>
      <w:r>
        <w:rPr>
          <w:i/>
          <w:iCs/>
        </w:rPr>
        <w:t>run</w:t>
      </w:r>
      <w:r>
        <w:t xml:space="preserve"> whose meanings are “not so intuitive”. The full instructions given were as follows:</w:t>
      </w:r>
    </w:p>
    <w:p w14:paraId="234CDC7C" w14:textId="77777777" w:rsidR="00360CAF" w:rsidRDefault="006A4A67">
      <w:pPr>
        <w:pStyle w:val="BlockText"/>
      </w:pPr>
      <w:r>
        <w:t>Some words seem to ‘fit’ their meanings. For example, consider the English words wiggle, jiggle, and wriggle.</w:t>
      </w:r>
      <w:r>
        <w:br/>
        <w:t>We have an intuitive sense of the meanings of these words, because there is a resemblance between the words and their meanings.</w:t>
      </w:r>
      <w:r>
        <w:br/>
        <w:t xml:space="preserve">Even people who do not speak any English can get a sense of the meaning of these </w:t>
      </w:r>
      <w:r>
        <w:lastRenderedPageBreak/>
        <w:t>words.</w:t>
      </w:r>
      <w:r>
        <w:br/>
        <w:t>Words like walk and run on the other hand are not so intuitive; people who do not know any English would not be able to guess what these words mean.</w:t>
      </w:r>
      <w:r>
        <w:br/>
        <w:t>In this task, you will listen to some Japanese words, and we will tell you their meanings. You will then be asked to judge whether there is a resemblance between the word and its meaning.</w:t>
      </w:r>
    </w:p>
    <w:p w14:paraId="56B3344C" w14:textId="77777777" w:rsidR="00360CAF" w:rsidRDefault="006A4A67">
      <w:pPr>
        <w:pStyle w:val="FirstParagraph"/>
      </w:pPr>
      <w:r>
        <w:t>Participants had to listen to the Japanese words and were told their meanings, then asked to rate the resemblance between the word and its meaning on a scale from 0 ‘No resemblance’ to 6 ‘Strong resemblance’ (see Figure 2.6). Previous studies (Perry, Perlman, and Lupyan 2015) also used a negative end of the scale (corresponding to a ‘bad resemblance’). However, follow-up analyses found that the negative end of the scale was both underused and inconsistently used, suggesting that anti-iconic relationships are difficult to assess (Motamedi et al. 2019). For this reason, we decided to only use a positive scale in this study.</w:t>
      </w:r>
    </w:p>
    <w:p w14:paraId="33EA2ABE" w14:textId="77777777" w:rsidR="00360CAF" w:rsidRDefault="006A4A67">
      <w:pPr>
        <w:pStyle w:val="CaptionedFigure"/>
      </w:pPr>
      <w:r>
        <w:drawing>
          <wp:inline distT="0" distB="0" distL="0" distR="0" wp14:anchorId="088C9E50" wp14:editId="15A22A06">
            <wp:extent cx="5943600" cy="2209949"/>
            <wp:effectExtent l="0" t="0" r="0" b="0"/>
            <wp:docPr id="43" name="Picture" descr="Figure 2.6: Rating task"/>
            <wp:cNvGraphicFramePr/>
            <a:graphic xmlns:a="http://schemas.openxmlformats.org/drawingml/2006/main">
              <a:graphicData uri="http://schemas.openxmlformats.org/drawingml/2006/picture">
                <pic:pic xmlns:pic="http://schemas.openxmlformats.org/drawingml/2006/picture">
                  <pic:nvPicPr>
                    <pic:cNvPr id="44" name="Picture" descr="images/ratingdemo.PNG"/>
                    <pic:cNvPicPr>
                      <a:picLocks noChangeAspect="1" noChangeArrowheads="1"/>
                    </pic:cNvPicPr>
                  </pic:nvPicPr>
                  <pic:blipFill>
                    <a:blip r:embed="rId17"/>
                    <a:stretch>
                      <a:fillRect/>
                    </a:stretch>
                  </pic:blipFill>
                  <pic:spPr bwMode="auto">
                    <a:xfrm>
                      <a:off x="0" y="0"/>
                      <a:ext cx="5943600" cy="2209949"/>
                    </a:xfrm>
                    <a:prstGeom prst="rect">
                      <a:avLst/>
                    </a:prstGeom>
                    <a:noFill/>
                    <a:ln w="9525">
                      <a:noFill/>
                      <a:headEnd/>
                      <a:tailEnd/>
                    </a:ln>
                  </pic:spPr>
                </pic:pic>
              </a:graphicData>
            </a:graphic>
          </wp:inline>
        </w:drawing>
      </w:r>
    </w:p>
    <w:p w14:paraId="39767A6A" w14:textId="77777777" w:rsidR="00360CAF" w:rsidRDefault="006A4A67">
      <w:pPr>
        <w:pStyle w:val="ImageCaption"/>
      </w:pPr>
      <w:r>
        <w:t>Figure 2.6: Rating task</w:t>
      </w:r>
    </w:p>
    <w:p w14:paraId="1143019D" w14:textId="77777777" w:rsidR="00360CAF" w:rsidRDefault="006A4A67">
      <w:pPr>
        <w:pStyle w:val="BodyText"/>
      </w:pPr>
      <w:r>
        <w:t>As with the guessing experiments, the translation shown for each participant was varied randomly between a set of (wherever possible) phonologically distinct synonyms.</w:t>
      </w:r>
    </w:p>
    <w:p w14:paraId="52A193FD" w14:textId="77777777" w:rsidR="00360CAF" w:rsidRDefault="006A4A67">
      <w:pPr>
        <w:pStyle w:val="Heading1"/>
      </w:pPr>
      <w:bookmarkStart w:id="20" w:name="_Toc94288920"/>
      <w:bookmarkStart w:id="21" w:name="results"/>
      <w:bookmarkEnd w:id="3"/>
      <w:bookmarkEnd w:id="19"/>
      <w:r>
        <w:t>3</w:t>
      </w:r>
      <w:r>
        <w:tab/>
        <w:t>Results</w:t>
      </w:r>
      <w:bookmarkEnd w:id="20"/>
    </w:p>
    <w:p w14:paraId="1BB73458" w14:textId="77777777" w:rsidR="00360CAF" w:rsidRDefault="006A4A67">
      <w:pPr>
        <w:pStyle w:val="FirstParagraph"/>
      </w:pPr>
      <w:r>
        <w:t>Statistical analyses were conducted using R version 4.0.3 (2020-10-10).</w:t>
      </w:r>
    </w:p>
    <w:p w14:paraId="5E5FC8DE" w14:textId="77777777" w:rsidR="00360CAF" w:rsidRDefault="006A4A67">
      <w:pPr>
        <w:pStyle w:val="Heading2"/>
      </w:pPr>
      <w:bookmarkStart w:id="22" w:name="_Toc94288921"/>
      <w:bookmarkStart w:id="23" w:name="Xf25a59db183100b3ebf964ed645ccc03712e89c"/>
      <w:r>
        <w:t>3.1</w:t>
      </w:r>
      <w:r>
        <w:tab/>
        <w:t>Robustness to different choices of translations and foils</w:t>
      </w:r>
      <w:bookmarkEnd w:id="22"/>
    </w:p>
    <w:p w14:paraId="1BA9CFA2" w14:textId="77777777" w:rsidR="00360CAF" w:rsidRDefault="006A4A67">
      <w:pPr>
        <w:pStyle w:val="FirstParagraph"/>
      </w:pPr>
      <w:r>
        <w:t xml:space="preserve">We first investigated whether ratings and guesses were robust to different choices of translations (for ratings and guesses) and foils (for guesses only). For each word separately, we performed </w:t>
      </w:r>
      <w:r>
        <w:lastRenderedPageBreak/>
        <w:t>Fisher’s Exact Tests on the guessing data, and ANOVAs on the rating data, to determine whether the guessing performance or ratings given differed significantly between different translations and foils. As the ANOVAs are less robust to small amounts of data than the Fisher’s Exact Tests, for the rating data we excluded translations with fewer than 10 ratings from this particular analysis.</w:t>
      </w:r>
    </w:p>
    <w:p w14:paraId="5C8F2B4E" w14:textId="77777777" w:rsidR="00360CAF" w:rsidRDefault="006A4A67">
      <w:pPr>
        <w:pStyle w:val="BodyText"/>
      </w:pPr>
      <w:r>
        <w:t>In the first pilot of the guessing task–where participants were guessing between English translations–11 out of the 45 words tested (=24%) showed significant differences in their guessability when either the translation and/or the foil was changed. In the second version of the guessing task–where participants were guessing between Japanese words–39 out of 303 words tested (=13%) showed significant differences in their guessability when either the translation and/or the foil was changed. In the rating task, 11 out of 88 words tested (=13%) showed significant differences in their iconicity rating when the translation word was changed.</w:t>
      </w:r>
    </w:p>
    <w:p w14:paraId="7B7D24AD" w14:textId="77777777" w:rsidR="00360CAF" w:rsidRDefault="006A4A67">
      <w:pPr>
        <w:pStyle w:val="Heading2"/>
      </w:pPr>
      <w:bookmarkStart w:id="24" w:name="_Toc94288922"/>
      <w:bookmarkStart w:id="25" w:name="sensitivity-and-discriminability"/>
      <w:bookmarkEnd w:id="23"/>
      <w:r>
        <w:t>3.2</w:t>
      </w:r>
      <w:r>
        <w:tab/>
        <w:t>Sensitivity and discriminability</w:t>
      </w:r>
      <w:bookmarkEnd w:id="24"/>
    </w:p>
    <w:p w14:paraId="0AF4FCC8" w14:textId="77777777" w:rsidR="00360CAF" w:rsidRDefault="006A4A67">
      <w:pPr>
        <w:pStyle w:val="FirstParagraph"/>
      </w:pPr>
      <w:r>
        <w:t>To test whether using phonologically distinct foils in the guessing experiments improved sensitivity to iconicity, a subset of 30 words were tested twice–once with phonologically distinct “opposite” foils, and once with random foils.</w:t>
      </w:r>
    </w:p>
    <w:p w14:paraId="739248EA" w14:textId="77777777" w:rsidR="00360CAF" w:rsidRDefault="006A4A67">
      <w:pPr>
        <w:pStyle w:val="BodyText"/>
      </w:pPr>
      <w:r>
        <w:t>The number of these words which were guessed significantly above chance (with a sample of 30 guesses per word, an accuracy greater than 2/3 is needed to be sure the true accuracy is above 0.5) was higher in the experiment with opposite foils than in the experiment with random foils. Using opposite foils, half of the words in the sample (15/30) were guessed significantly above chance, whereas with the random foils this number fell to just 1 in 5 words (6/30). Only two words were guessed significantly above chance in the random foil condition, but not in the opposite foil condition. However, both were guessed numerically above chance in the opposite foil condition as well (with accuracies of 52% and 57%). The differences between the two conditions are shown in Figure 3.1. A chi-squared test confirmed the differences to be significant (χ2(1)=4.69,p=.03).</w:t>
      </w:r>
    </w:p>
    <w:p w14:paraId="4E04250E" w14:textId="77777777" w:rsidR="00360CAF" w:rsidRDefault="006A4A67">
      <w:pPr>
        <w:pStyle w:val="CaptionedFigure"/>
      </w:pPr>
      <w:r>
        <w:lastRenderedPageBreak/>
        <w:drawing>
          <wp:inline distT="0" distB="0" distL="0" distR="0" wp14:anchorId="0932DC2F" wp14:editId="7F35ACCB">
            <wp:extent cx="4620126" cy="3696101"/>
            <wp:effectExtent l="0" t="0" r="0" b="0"/>
            <wp:docPr id="49" name="Picture" descr="Figure 3.1: Words guessed significantly above chance using opposite versus random foils"/>
            <wp:cNvGraphicFramePr/>
            <a:graphic xmlns:a="http://schemas.openxmlformats.org/drawingml/2006/main">
              <a:graphicData uri="http://schemas.openxmlformats.org/drawingml/2006/picture">
                <pic:pic xmlns:pic="http://schemas.openxmlformats.org/drawingml/2006/picture">
                  <pic:nvPicPr>
                    <pic:cNvPr id="50" name="Picture" descr="paper_files/figure-docx/sensitivitycheck-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00E613B" w14:textId="77777777" w:rsidR="00360CAF" w:rsidRDefault="006A4A67">
      <w:pPr>
        <w:pStyle w:val="ImageCaption"/>
      </w:pPr>
      <w:r>
        <w:t>Figure 3.1: Words guessed significantly above chance using opposite versus random foils</w:t>
      </w:r>
    </w:p>
    <w:p w14:paraId="12B4D16E" w14:textId="7C69C388" w:rsidR="00360CAF" w:rsidRDefault="006A4A67">
      <w:pPr>
        <w:pStyle w:val="BodyText"/>
      </w:pPr>
      <w:r>
        <w:t xml:space="preserve">We also compared the distributions of guessing accuracies and mean iconicity ratings between the different methods. Since the iconicity ratings in this study were collected from naive participants who did not speak any Japanese, whereas rating studies more commonly use native speaker participants, we added one more plot to the figure showing the distribution of iconicity ratings in a separate study by Thompson et al. (2020). Thompson et al. collected iconicity ratings for Japanese words from native Japanese speaking participants. Their dataset contained a wider variety of words than the current dataset, and they also used a different scale. Their scale went from -5 ‘antiiconic’ to 5 ‘iconic’, with 0 being labelled as ‘arbitrary’. The scale in this study started at 0 (also labelled as ‘arbitrary’, or “no resemblance between the word and its meaning”), and went up to 6 for “strong resemblance between the word and meaning”. To make the data more comparable between the two studies, and because previous studies found negative ratings unreliable (Motamedi et al. 2019), we filtered the data from Thompson et al. to only contain responses using the part of the scale between 0 and 5. We also </w:t>
      </w:r>
      <w:r w:rsidR="009811AB">
        <w:t>restricted the data to</w:t>
      </w:r>
      <w:r>
        <w:t xml:space="preserve"> native Yamato words (both ideophones and prosaic words), again to increase comparability with the current study. Finally, ratings from both studies were transformed so that they varied between 0 and 1, to match with the guessing accuracies. The resulting distributions are shown in Figure 3.2</w:t>
      </w:r>
    </w:p>
    <w:p w14:paraId="3DD316E4" w14:textId="77777777" w:rsidR="00360CAF" w:rsidRDefault="006A4A67">
      <w:pPr>
        <w:pStyle w:val="CaptionedFigure"/>
      </w:pPr>
      <w:r>
        <w:lastRenderedPageBreak/>
        <w:drawing>
          <wp:inline distT="0" distB="0" distL="0" distR="0" wp14:anchorId="4932F104" wp14:editId="4254F74D">
            <wp:extent cx="4620126" cy="3696101"/>
            <wp:effectExtent l="0" t="0" r="0" b="0"/>
            <wp:docPr id="52" name="Picture" descr="Figure 3.2: Discriminability of different measures"/>
            <wp:cNvGraphicFramePr/>
            <a:graphic xmlns:a="http://schemas.openxmlformats.org/drawingml/2006/main">
              <a:graphicData uri="http://schemas.openxmlformats.org/drawingml/2006/picture">
                <pic:pic xmlns:pic="http://schemas.openxmlformats.org/drawingml/2006/picture">
                  <pic:nvPicPr>
                    <pic:cNvPr id="53" name="Picture" descr="paper_files/figure-docx/discriminability-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6220FED" w14:textId="77777777" w:rsidR="00360CAF" w:rsidRDefault="006A4A67">
      <w:pPr>
        <w:pStyle w:val="ImageCaption"/>
      </w:pPr>
      <w:r>
        <w:t>Figure 3.2: Discriminability of different measures</w:t>
      </w:r>
    </w:p>
    <w:p w14:paraId="43C9F4E7" w14:textId="77777777" w:rsidR="00360CAF" w:rsidRDefault="006A4A67">
      <w:pPr>
        <w:pStyle w:val="BodyText"/>
      </w:pPr>
      <w:r>
        <w:t xml:space="preserve">Focusing first on the data from the current study, we can see </w:t>
      </w:r>
      <w:commentRangeStart w:id="26"/>
      <w:r>
        <w:t>that the guesses provide a more even spread of measures compared to the ratings</w:t>
      </w:r>
      <w:commentRangeEnd w:id="26"/>
      <w:r w:rsidR="0046283B">
        <w:rPr>
          <w:rStyle w:val="CommentReference"/>
        </w:rPr>
        <w:commentReference w:id="26"/>
      </w:r>
      <w:r>
        <w:t>. Between the two guessing methods, the method of guessing between words provides a wider spread of measures than guessing between translations–both at the very high end of the scale (highly guessable words) and at the very low end of the scale (poorly guessable words). If we look at the ratings from native Japanese speakers, these have a pretty equivalent spread to the guesses between words. Their distribution is slightly narrower at the very top end of the scale. However, the data from the current study was chosen from a domain known to be high in iconicity, whereas the data from Thompson et al. was more varied, with proportionally less ideophones. So, this could simply be a reflection of the differences between the two datasets rather than relating to the methods used.</w:t>
      </w:r>
    </w:p>
    <w:p w14:paraId="35C51AC9" w14:textId="77777777" w:rsidR="00360CAF" w:rsidRDefault="006A4A67">
      <w:pPr>
        <w:pStyle w:val="Heading2"/>
      </w:pPr>
      <w:bookmarkStart w:id="27" w:name="_Toc94288923"/>
      <w:bookmarkStart w:id="28" w:name="agreement"/>
      <w:bookmarkEnd w:id="25"/>
      <w:r>
        <w:t>3.3</w:t>
      </w:r>
      <w:r>
        <w:tab/>
        <w:t>Agreement</w:t>
      </w:r>
      <w:bookmarkEnd w:id="27"/>
    </w:p>
    <w:p w14:paraId="65A154D4" w14:textId="77777777" w:rsidR="00360CAF" w:rsidRDefault="006A4A67">
      <w:pPr>
        <w:pStyle w:val="FirstParagraph"/>
      </w:pPr>
      <w:r>
        <w:t xml:space="preserve">Figure 3.3 compares the guessing accuracies and mean iconicity ratings, for both ideophones and prosaic words. The words in the pilot study where participants were guessing between translations were different to the words in the subsequent guessing and rating studies, so here only the results from the later guessing study (where participants guessed between words) are shown. At the top </w:t>
      </w:r>
      <w:r>
        <w:lastRenderedPageBreak/>
        <w:t xml:space="preserve">end of the scale, the two measures agree–ideophones score higher than prosaic words for both measures. However, at the bottom of the scale something strange happens. While for the ratings, the bottom of the scale is dominated by prosaic words (as expected), for the guesses, the bottom of the scale is actually dominated by </w:t>
      </w:r>
      <w:r>
        <w:rPr>
          <w:i/>
          <w:iCs/>
        </w:rPr>
        <w:t>ideophones</w:t>
      </w:r>
      <w:r>
        <w:t xml:space="preserve">. That is, ideophones are simultaneously guessed </w:t>
      </w:r>
      <w:r>
        <w:rPr>
          <w:i/>
          <w:iCs/>
        </w:rPr>
        <w:t>better</w:t>
      </w:r>
      <w:r>
        <w:t xml:space="preserve"> and </w:t>
      </w:r>
      <w:r>
        <w:rPr>
          <w:i/>
          <w:iCs/>
        </w:rPr>
        <w:t>worse</w:t>
      </w:r>
      <w:r>
        <w:t xml:space="preserve"> than prosaic words. We will return to this in the discussion.</w:t>
      </w:r>
    </w:p>
    <w:p w14:paraId="7940319D" w14:textId="77777777" w:rsidR="00360CAF" w:rsidRDefault="006A4A67">
      <w:pPr>
        <w:pStyle w:val="CaptionedFigure"/>
      </w:pPr>
      <w:r>
        <w:drawing>
          <wp:inline distT="0" distB="0" distL="0" distR="0" wp14:anchorId="50A01E70" wp14:editId="29BC83E2">
            <wp:extent cx="4620126" cy="3696101"/>
            <wp:effectExtent l="0" t="0" r="0" b="0"/>
            <wp:docPr id="56" name="Picture" descr="Figure 3.3: Comparison of guesses and ratings, for ideophones and prosaic words"/>
            <wp:cNvGraphicFramePr/>
            <a:graphic xmlns:a="http://schemas.openxmlformats.org/drawingml/2006/main">
              <a:graphicData uri="http://schemas.openxmlformats.org/drawingml/2006/picture">
                <pic:pic xmlns:pic="http://schemas.openxmlformats.org/drawingml/2006/picture">
                  <pic:nvPicPr>
                    <pic:cNvPr id="57" name="Picture" descr="paper_files/figure-docx/comparison-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EBC43C1" w14:textId="77777777" w:rsidR="00360CAF" w:rsidRDefault="006A4A67">
      <w:pPr>
        <w:pStyle w:val="ImageCaption"/>
      </w:pPr>
      <w:r>
        <w:t>Figure 3.3: Comparison of guesses and ratings, for ideophones and prosaic words</w:t>
      </w:r>
    </w:p>
    <w:p w14:paraId="0780165D" w14:textId="77777777" w:rsidR="00360CAF" w:rsidRDefault="006A4A67">
      <w:pPr>
        <w:pStyle w:val="BodyText"/>
      </w:pPr>
      <w:r>
        <w:t xml:space="preserve">Setting aside the question of the distribution of guesses for ideophones, it’s notable that both measures suggest that the sensory lexicon of Japanese is for the most part </w:t>
      </w:r>
      <w:r>
        <w:rPr>
          <w:i/>
          <w:iCs/>
        </w:rPr>
        <w:t>iconic</w:t>
      </w:r>
      <w:r>
        <w:t xml:space="preserve">, rather than arbitrary. In the guesses, this translates to the majority of the words being guessed slightly </w:t>
      </w:r>
      <w:r>
        <w:rPr>
          <w:i/>
          <w:iCs/>
        </w:rPr>
        <w:t>above</w:t>
      </w:r>
      <w:r>
        <w:t>, rather than at or below chance. In the ratings, this translates to the words receiving mean ratings higher than zero (the arbitrary point on the scale). Although, some of these ‘iconic’ ratings are likely overstated, since all the words received positive iconicity ratings, yet from the guessing results we can see that many of these were not guessed any differently to chance.</w:t>
      </w:r>
    </w:p>
    <w:p w14:paraId="57E699B1" w14:textId="77777777" w:rsidR="00360CAF" w:rsidRDefault="006A4A67">
      <w:pPr>
        <w:pStyle w:val="BodyText"/>
      </w:pPr>
      <w:r>
        <w:t xml:space="preserve">To test how well the measures agree on the iconicity of individual words, iconicity ratings and guessability scores for the same words were transformed to z-scores so that they could be directly compared. Figure 3.4 plots matching z-scores for the guesses and ratings against </w:t>
      </w:r>
      <w:r>
        <w:lastRenderedPageBreak/>
        <w:t>eachother, to show the agreement between the two measures. In the figure, ideophones are represented by blue dots, and prosaic words by red dots.</w:t>
      </w:r>
    </w:p>
    <w:p w14:paraId="44A30613" w14:textId="77777777" w:rsidR="00360CAF" w:rsidRDefault="006A4A67">
      <w:pPr>
        <w:pStyle w:val="CaptionedFigure"/>
      </w:pPr>
      <w:r>
        <w:drawing>
          <wp:inline distT="0" distB="0" distL="0" distR="0" wp14:anchorId="401C3CBC" wp14:editId="1652C4A7">
            <wp:extent cx="4620126" cy="3696101"/>
            <wp:effectExtent l="0" t="0" r="0" b="0"/>
            <wp:docPr id="59" name="Picture" descr="Figure 3.4: Agreement between guesses and ratings"/>
            <wp:cNvGraphicFramePr/>
            <a:graphic xmlns:a="http://schemas.openxmlformats.org/drawingml/2006/main">
              <a:graphicData uri="http://schemas.openxmlformats.org/drawingml/2006/picture">
                <pic:pic xmlns:pic="http://schemas.openxmlformats.org/drawingml/2006/picture">
                  <pic:nvPicPr>
                    <pic:cNvPr id="60" name="Picture" descr="paper_files/figure-docx/agreement-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D2CDA86" w14:textId="77777777" w:rsidR="00360CAF" w:rsidRDefault="006A4A67">
      <w:pPr>
        <w:pStyle w:val="ImageCaption"/>
      </w:pPr>
      <w:r>
        <w:t>Figure 3.4: Agreement between guesses and ratings</w:t>
      </w:r>
    </w:p>
    <w:p w14:paraId="22EAF321" w14:textId="7BFC009F" w:rsidR="00360CAF" w:rsidRDefault="006A4A67" w:rsidP="00944004">
      <w:pPr>
        <w:pStyle w:val="BodyText"/>
      </w:pPr>
      <w:r>
        <w:t xml:space="preserve">For both ideophones and prosaic words, there was a strong correlation between the ratings and the guesses. This correspondence was slightly better for ideophones (r = 0.66, 95% CI [0.44, 0.79], 95% CI [0.53, 0.76], t(99) = 8.68, p &lt; .001) compared to prosaic words (r = 0.41, 95% CI [0.29, 0.52], t(201) = 6.45, p &lt; .001). To explore this relationship further, we created two linear regression models: one predicting guesses from ratings, lexical stratum, and the interaction between these two factors, and a second model predicting ratings from guesses, lexical stratum, and the interaction between these two factors. Both models again used z-scores rather than raw ratings and guesses. The models were created using the R package </w:t>
      </w:r>
      <w:r>
        <w:rPr>
          <w:rStyle w:val="VerbatimChar"/>
        </w:rPr>
        <w:t>lmerTest</w:t>
      </w:r>
      <w:r>
        <w:t xml:space="preserve"> (version 3.1.3) (Kuznetsova, Brockhoff, and Christensen 2017).</w:t>
      </w:r>
      <w:r w:rsidR="00944004">
        <w:t xml:space="preserve"> </w:t>
      </w:r>
      <w:r>
        <w:t>The output of the first model (predicting guesses from ratings) is shown in Table 3.1.</w:t>
      </w:r>
    </w:p>
    <w:p w14:paraId="485F62B8" w14:textId="77777777" w:rsidR="00944004" w:rsidRPr="005772EF" w:rsidRDefault="00944004" w:rsidP="00944004">
      <w:pPr>
        <w:pStyle w:val="BodyText"/>
        <w:spacing w:line="240" w:lineRule="auto"/>
        <w:jc w:val="center"/>
        <w:rPr>
          <w:b/>
        </w:rPr>
      </w:pPr>
      <w:r w:rsidRPr="005772EF">
        <w:rPr>
          <w:b/>
        </w:rPr>
        <w:t>Table 3.1: Linear regression model predicting guesses from ratings,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226"/>
        <w:gridCol w:w="1682"/>
        <w:gridCol w:w="1577"/>
        <w:gridCol w:w="1343"/>
        <w:gridCol w:w="1597"/>
      </w:tblGrid>
      <w:tr w:rsidR="00944004" w:rsidRPr="00A2328D" w14:paraId="0D8609C3" w14:textId="77777777" w:rsidTr="00C60B04">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0E5B039D"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54A65E8C"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Guesses</w:t>
            </w:r>
          </w:p>
        </w:tc>
      </w:tr>
      <w:tr w:rsidR="00944004" w:rsidRPr="00A2328D" w14:paraId="4E2A3CA9" w14:textId="77777777" w:rsidTr="00C60B04">
        <w:tc>
          <w:tcPr>
            <w:tcW w:w="0" w:type="auto"/>
            <w:tcBorders>
              <w:bottom w:val="single" w:sz="6" w:space="0" w:color="000000"/>
            </w:tcBorders>
            <w:shd w:val="clear" w:color="auto" w:fill="FFFFFF"/>
            <w:tcMar>
              <w:top w:w="0" w:type="dxa"/>
              <w:left w:w="0" w:type="dxa"/>
              <w:bottom w:w="0" w:type="dxa"/>
              <w:right w:w="0" w:type="dxa"/>
            </w:tcMar>
            <w:vAlign w:val="center"/>
            <w:hideMark/>
          </w:tcPr>
          <w:p w14:paraId="6A313CB4"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DF2AE70"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621AF1DA"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3EBD1914"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777E8C8"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944004" w:rsidRPr="00A2328D" w14:paraId="6F14C1E0" w14:textId="77777777" w:rsidTr="00C60B04">
        <w:tc>
          <w:tcPr>
            <w:tcW w:w="0" w:type="auto"/>
            <w:shd w:val="clear" w:color="auto" w:fill="FFFFFF"/>
            <w:tcMar>
              <w:top w:w="113" w:type="dxa"/>
              <w:left w:w="113" w:type="dxa"/>
              <w:bottom w:w="113" w:type="dxa"/>
              <w:right w:w="113" w:type="dxa"/>
            </w:tcMar>
            <w:hideMark/>
          </w:tcPr>
          <w:p w14:paraId="456610E9"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lastRenderedPageBreak/>
              <w:t>(Intercept)</w:t>
            </w:r>
          </w:p>
        </w:tc>
        <w:tc>
          <w:tcPr>
            <w:tcW w:w="0" w:type="auto"/>
            <w:shd w:val="clear" w:color="auto" w:fill="FFFFFF"/>
            <w:tcMar>
              <w:top w:w="113" w:type="dxa"/>
              <w:left w:w="113" w:type="dxa"/>
              <w:bottom w:w="113" w:type="dxa"/>
              <w:right w:w="113" w:type="dxa"/>
            </w:tcMar>
            <w:hideMark/>
          </w:tcPr>
          <w:p w14:paraId="77A39B99"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0.13</w:t>
            </w:r>
          </w:p>
        </w:tc>
        <w:tc>
          <w:tcPr>
            <w:tcW w:w="0" w:type="auto"/>
            <w:shd w:val="clear" w:color="auto" w:fill="FFFFFF"/>
            <w:tcMar>
              <w:top w:w="113" w:type="dxa"/>
              <w:left w:w="113" w:type="dxa"/>
              <w:bottom w:w="113" w:type="dxa"/>
              <w:right w:w="113" w:type="dxa"/>
            </w:tcMar>
            <w:hideMark/>
          </w:tcPr>
          <w:p w14:paraId="5A953E6E"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0.06</w:t>
            </w:r>
          </w:p>
        </w:tc>
        <w:tc>
          <w:tcPr>
            <w:tcW w:w="0" w:type="auto"/>
            <w:shd w:val="clear" w:color="auto" w:fill="FFFFFF"/>
            <w:tcMar>
              <w:top w:w="113" w:type="dxa"/>
              <w:left w:w="113" w:type="dxa"/>
              <w:bottom w:w="113" w:type="dxa"/>
              <w:right w:w="113" w:type="dxa"/>
            </w:tcMar>
            <w:hideMark/>
          </w:tcPr>
          <w:p w14:paraId="2A88F9EC"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2.13</w:t>
            </w:r>
          </w:p>
        </w:tc>
        <w:tc>
          <w:tcPr>
            <w:tcW w:w="0" w:type="auto"/>
            <w:shd w:val="clear" w:color="auto" w:fill="FFFFFF"/>
            <w:tcMar>
              <w:top w:w="113" w:type="dxa"/>
              <w:left w:w="113" w:type="dxa"/>
              <w:bottom w:w="113" w:type="dxa"/>
              <w:right w:w="113" w:type="dxa"/>
            </w:tcMar>
            <w:hideMark/>
          </w:tcPr>
          <w:p w14:paraId="63E8A52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0.034</w:t>
            </w:r>
          </w:p>
        </w:tc>
      </w:tr>
      <w:tr w:rsidR="00944004" w:rsidRPr="00A2328D" w14:paraId="1086559A" w14:textId="77777777" w:rsidTr="00C60B04">
        <w:tc>
          <w:tcPr>
            <w:tcW w:w="0" w:type="auto"/>
            <w:shd w:val="clear" w:color="auto" w:fill="FFFFFF"/>
            <w:tcMar>
              <w:top w:w="113" w:type="dxa"/>
              <w:left w:w="113" w:type="dxa"/>
              <w:bottom w:w="113" w:type="dxa"/>
              <w:right w:w="113" w:type="dxa"/>
            </w:tcMar>
            <w:hideMark/>
          </w:tcPr>
          <w:p w14:paraId="0A5EA01F"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w:t>
            </w:r>
          </w:p>
        </w:tc>
        <w:tc>
          <w:tcPr>
            <w:tcW w:w="0" w:type="auto"/>
            <w:shd w:val="clear" w:color="auto" w:fill="FFFFFF"/>
            <w:tcMar>
              <w:top w:w="113" w:type="dxa"/>
              <w:left w:w="113" w:type="dxa"/>
              <w:bottom w:w="113" w:type="dxa"/>
              <w:right w:w="113" w:type="dxa"/>
            </w:tcMar>
            <w:hideMark/>
          </w:tcPr>
          <w:p w14:paraId="6B316E8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0.41</w:t>
            </w:r>
          </w:p>
        </w:tc>
        <w:tc>
          <w:tcPr>
            <w:tcW w:w="0" w:type="auto"/>
            <w:shd w:val="clear" w:color="auto" w:fill="FFFFFF"/>
            <w:tcMar>
              <w:top w:w="113" w:type="dxa"/>
              <w:left w:w="113" w:type="dxa"/>
              <w:bottom w:w="113" w:type="dxa"/>
              <w:right w:w="113" w:type="dxa"/>
            </w:tcMar>
            <w:hideMark/>
          </w:tcPr>
          <w:p w14:paraId="626ACDE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366AA14A"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5.59</w:t>
            </w:r>
          </w:p>
        </w:tc>
        <w:tc>
          <w:tcPr>
            <w:tcW w:w="0" w:type="auto"/>
            <w:shd w:val="clear" w:color="auto" w:fill="FFFFFF"/>
            <w:tcMar>
              <w:top w:w="113" w:type="dxa"/>
              <w:left w:w="113" w:type="dxa"/>
              <w:bottom w:w="113" w:type="dxa"/>
              <w:right w:w="113" w:type="dxa"/>
            </w:tcMar>
            <w:hideMark/>
          </w:tcPr>
          <w:p w14:paraId="33BA6375"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7233BA1D" w14:textId="77777777" w:rsidTr="00C60B04">
        <w:tc>
          <w:tcPr>
            <w:tcW w:w="0" w:type="auto"/>
            <w:shd w:val="clear" w:color="auto" w:fill="FFFFFF"/>
            <w:tcMar>
              <w:top w:w="113" w:type="dxa"/>
              <w:left w:w="113" w:type="dxa"/>
              <w:bottom w:w="113" w:type="dxa"/>
              <w:right w:w="113" w:type="dxa"/>
            </w:tcMar>
            <w:hideMark/>
          </w:tcPr>
          <w:p w14:paraId="0C8E9D1C"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562DFC6F"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-0.64</w:t>
            </w:r>
          </w:p>
        </w:tc>
        <w:tc>
          <w:tcPr>
            <w:tcW w:w="0" w:type="auto"/>
            <w:shd w:val="clear" w:color="auto" w:fill="FFFFFF"/>
            <w:tcMar>
              <w:top w:w="113" w:type="dxa"/>
              <w:left w:w="113" w:type="dxa"/>
              <w:bottom w:w="113" w:type="dxa"/>
              <w:right w:w="113" w:type="dxa"/>
            </w:tcMar>
            <w:hideMark/>
          </w:tcPr>
          <w:p w14:paraId="3D3A102E"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778B971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-5.65</w:t>
            </w:r>
          </w:p>
        </w:tc>
        <w:tc>
          <w:tcPr>
            <w:tcW w:w="0" w:type="auto"/>
            <w:shd w:val="clear" w:color="auto" w:fill="FFFFFF"/>
            <w:tcMar>
              <w:top w:w="113" w:type="dxa"/>
              <w:left w:w="113" w:type="dxa"/>
              <w:bottom w:w="113" w:type="dxa"/>
              <w:right w:w="113" w:type="dxa"/>
            </w:tcMar>
            <w:hideMark/>
          </w:tcPr>
          <w:p w14:paraId="41303A2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65BE46A9" w14:textId="77777777" w:rsidTr="00C60B04">
        <w:tc>
          <w:tcPr>
            <w:tcW w:w="0" w:type="auto"/>
            <w:shd w:val="clear" w:color="auto" w:fill="FFFFFF"/>
            <w:tcMar>
              <w:top w:w="113" w:type="dxa"/>
              <w:left w:w="113" w:type="dxa"/>
              <w:bottom w:w="113" w:type="dxa"/>
              <w:right w:w="113" w:type="dxa"/>
            </w:tcMar>
            <w:hideMark/>
          </w:tcPr>
          <w:p w14:paraId="4577E37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 * ideophone [y]</w:t>
            </w:r>
          </w:p>
        </w:tc>
        <w:tc>
          <w:tcPr>
            <w:tcW w:w="0" w:type="auto"/>
            <w:shd w:val="clear" w:color="auto" w:fill="FFFFFF"/>
            <w:tcMar>
              <w:top w:w="113" w:type="dxa"/>
              <w:left w:w="113" w:type="dxa"/>
              <w:bottom w:w="113" w:type="dxa"/>
              <w:right w:w="113" w:type="dxa"/>
            </w:tcMar>
            <w:hideMark/>
          </w:tcPr>
          <w:p w14:paraId="235E530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0.39</w:t>
            </w:r>
          </w:p>
        </w:tc>
        <w:tc>
          <w:tcPr>
            <w:tcW w:w="0" w:type="auto"/>
            <w:shd w:val="clear" w:color="auto" w:fill="FFFFFF"/>
            <w:tcMar>
              <w:top w:w="113" w:type="dxa"/>
              <w:left w:w="113" w:type="dxa"/>
              <w:bottom w:w="113" w:type="dxa"/>
              <w:right w:w="113" w:type="dxa"/>
            </w:tcMar>
            <w:hideMark/>
          </w:tcPr>
          <w:p w14:paraId="74A4049D"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5351E96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3.69</w:t>
            </w:r>
          </w:p>
        </w:tc>
        <w:tc>
          <w:tcPr>
            <w:tcW w:w="0" w:type="auto"/>
            <w:shd w:val="clear" w:color="auto" w:fill="FFFFFF"/>
            <w:tcMar>
              <w:top w:w="113" w:type="dxa"/>
              <w:left w:w="113" w:type="dxa"/>
              <w:bottom w:w="113" w:type="dxa"/>
              <w:right w:w="113" w:type="dxa"/>
            </w:tcMar>
            <w:hideMark/>
          </w:tcPr>
          <w:p w14:paraId="087403B1"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2CC6FC1D" w14:textId="77777777" w:rsidTr="00C60B04">
        <w:tc>
          <w:tcPr>
            <w:tcW w:w="0" w:type="auto"/>
            <w:tcBorders>
              <w:top w:val="single" w:sz="6" w:space="0" w:color="auto"/>
            </w:tcBorders>
            <w:shd w:val="clear" w:color="auto" w:fill="FFFFFF"/>
            <w:tcMar>
              <w:top w:w="57" w:type="dxa"/>
              <w:left w:w="113" w:type="dxa"/>
              <w:bottom w:w="57" w:type="dxa"/>
              <w:right w:w="113" w:type="dxa"/>
            </w:tcMar>
            <w:hideMark/>
          </w:tcPr>
          <w:p w14:paraId="4FA9A56C"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3A3C0CE2"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944004" w:rsidRPr="00A2328D" w14:paraId="607C46D3" w14:textId="77777777" w:rsidTr="00C60B04">
        <w:tc>
          <w:tcPr>
            <w:tcW w:w="0" w:type="auto"/>
            <w:shd w:val="clear" w:color="auto" w:fill="FFFFFF"/>
            <w:tcMar>
              <w:top w:w="57" w:type="dxa"/>
              <w:left w:w="113" w:type="dxa"/>
              <w:bottom w:w="57" w:type="dxa"/>
              <w:right w:w="113" w:type="dxa"/>
            </w:tcMar>
            <w:hideMark/>
          </w:tcPr>
          <w:p w14:paraId="68C2BF59"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123398DE"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0.325 / 0.318</w:t>
            </w:r>
          </w:p>
        </w:tc>
      </w:tr>
    </w:tbl>
    <w:p w14:paraId="2EFA2554" w14:textId="77777777" w:rsidR="00360CAF" w:rsidRDefault="006A4A67">
      <w:pPr>
        <w:pStyle w:val="BodyText"/>
      </w:pPr>
      <w:r>
        <w:t>The model confirmed that ratings significantly predict guesses, with higher ratings leading to higher guesses. There was also a main effect of lexical stratum, and an interaction effect between stratum and rating. The model is easiest to interpret by plotting the interaction, shown in Figure 3.5.</w:t>
      </w:r>
    </w:p>
    <w:p w14:paraId="4D76C6E8" w14:textId="77777777" w:rsidR="00360CAF" w:rsidRDefault="006A4A67">
      <w:pPr>
        <w:pStyle w:val="CaptionedFigure"/>
      </w:pPr>
      <w:r>
        <w:drawing>
          <wp:inline distT="0" distB="0" distL="0" distR="0" wp14:anchorId="004EF1AB" wp14:editId="6F99ED08">
            <wp:extent cx="4620126" cy="3696101"/>
            <wp:effectExtent l="0" t="0" r="0" b="0"/>
            <wp:docPr id="62" name="Picture" descr="Figure 3.5: Interaction between ratings and lexical stratum when predicting guesses"/>
            <wp:cNvGraphicFramePr/>
            <a:graphic xmlns:a="http://schemas.openxmlformats.org/drawingml/2006/main">
              <a:graphicData uri="http://schemas.openxmlformats.org/drawingml/2006/picture">
                <pic:pic xmlns:pic="http://schemas.openxmlformats.org/drawingml/2006/picture">
                  <pic:nvPicPr>
                    <pic:cNvPr id="63" name="Picture" descr="paper_files/figure-docx/interaction-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0B97F61" w14:textId="77777777" w:rsidR="00360CAF" w:rsidRDefault="006A4A67">
      <w:pPr>
        <w:pStyle w:val="ImageCaption"/>
      </w:pPr>
      <w:r>
        <w:t>Figure 3.5: Interaction between ratings and lexical stratum when predicting guesses</w:t>
      </w:r>
    </w:p>
    <w:p w14:paraId="4758A8EB" w14:textId="77777777" w:rsidR="00360CAF" w:rsidRDefault="006A4A67">
      <w:pPr>
        <w:pStyle w:val="BodyText"/>
      </w:pPr>
      <w:r>
        <w:t xml:space="preserve">The plot shows that higher ratings lead to better guessing accuracy for both ideophones and prosaic words. The interaction effect appears because for words with </w:t>
      </w:r>
      <w:r>
        <w:rPr>
          <w:i/>
          <w:iCs/>
        </w:rPr>
        <w:t>low</w:t>
      </w:r>
      <w:r>
        <w:t xml:space="preserve"> iconicity ratings, guessing accuracy for ideophones is relatively poorer than for prosaic words. We will return to this in the discussion.</w:t>
      </w:r>
    </w:p>
    <w:p w14:paraId="2F5522CD" w14:textId="77777777" w:rsidR="00360CAF" w:rsidRDefault="006A4A67">
      <w:pPr>
        <w:pStyle w:val="BodyText"/>
      </w:pPr>
      <w:r>
        <w:lastRenderedPageBreak/>
        <w:t>For comparison, we also created a second model predicting ratings from guesses, shown in Table 3.2.</w:t>
      </w:r>
    </w:p>
    <w:p w14:paraId="5E597D70" w14:textId="77777777" w:rsidR="00944004" w:rsidRPr="005772EF" w:rsidRDefault="006A4A67" w:rsidP="00944004">
      <w:pPr>
        <w:pStyle w:val="BodyText"/>
        <w:spacing w:line="240" w:lineRule="auto"/>
        <w:jc w:val="center"/>
        <w:rPr>
          <w:b/>
        </w:rPr>
      </w:pPr>
      <w:r>
        <w:t> </w:t>
      </w:r>
      <w:r w:rsidR="00944004" w:rsidRPr="005772EF">
        <w:rPr>
          <w:b/>
        </w:rPr>
        <w:t>Table 3.2: Linear regression model predicting ratings from guesses,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375"/>
        <w:gridCol w:w="1634"/>
        <w:gridCol w:w="1532"/>
        <w:gridCol w:w="1333"/>
        <w:gridCol w:w="1551"/>
      </w:tblGrid>
      <w:tr w:rsidR="00944004" w:rsidRPr="00A2328D" w14:paraId="05B21525" w14:textId="77777777" w:rsidTr="00C60B04">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2A2E1232"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447CE034"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Ratings</w:t>
            </w:r>
          </w:p>
        </w:tc>
      </w:tr>
      <w:tr w:rsidR="00944004" w:rsidRPr="00A2328D" w14:paraId="21F4E757" w14:textId="77777777" w:rsidTr="00C60B04">
        <w:tc>
          <w:tcPr>
            <w:tcW w:w="0" w:type="auto"/>
            <w:tcBorders>
              <w:bottom w:val="single" w:sz="6" w:space="0" w:color="000000"/>
            </w:tcBorders>
            <w:shd w:val="clear" w:color="auto" w:fill="FFFFFF"/>
            <w:tcMar>
              <w:top w:w="0" w:type="dxa"/>
              <w:left w:w="0" w:type="dxa"/>
              <w:bottom w:w="0" w:type="dxa"/>
              <w:right w:w="0" w:type="dxa"/>
            </w:tcMar>
            <w:vAlign w:val="center"/>
            <w:hideMark/>
          </w:tcPr>
          <w:p w14:paraId="1BE1CF49"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40D9E8C1"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02C307AA"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0F09A62E"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0038E6A5"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944004" w:rsidRPr="00A2328D" w14:paraId="0A85E327" w14:textId="77777777" w:rsidTr="00C60B04">
        <w:tc>
          <w:tcPr>
            <w:tcW w:w="0" w:type="auto"/>
            <w:shd w:val="clear" w:color="auto" w:fill="FFFFFF"/>
            <w:tcMar>
              <w:top w:w="113" w:type="dxa"/>
              <w:left w:w="113" w:type="dxa"/>
              <w:bottom w:w="113" w:type="dxa"/>
              <w:right w:w="113" w:type="dxa"/>
            </w:tcMar>
            <w:hideMark/>
          </w:tcPr>
          <w:p w14:paraId="4B5BAC34"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(Intercept)</w:t>
            </w:r>
          </w:p>
        </w:tc>
        <w:tc>
          <w:tcPr>
            <w:tcW w:w="0" w:type="auto"/>
            <w:shd w:val="clear" w:color="auto" w:fill="FFFFFF"/>
            <w:tcMar>
              <w:top w:w="113" w:type="dxa"/>
              <w:left w:w="113" w:type="dxa"/>
              <w:bottom w:w="113" w:type="dxa"/>
              <w:right w:w="113" w:type="dxa"/>
            </w:tcMar>
            <w:hideMark/>
          </w:tcPr>
          <w:p w14:paraId="16EA2694"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-0.31</w:t>
            </w:r>
          </w:p>
        </w:tc>
        <w:tc>
          <w:tcPr>
            <w:tcW w:w="0" w:type="auto"/>
            <w:shd w:val="clear" w:color="auto" w:fill="FFFFFF"/>
            <w:tcMar>
              <w:top w:w="113" w:type="dxa"/>
              <w:left w:w="113" w:type="dxa"/>
              <w:bottom w:w="113" w:type="dxa"/>
              <w:right w:w="113" w:type="dxa"/>
            </w:tcMar>
            <w:hideMark/>
          </w:tcPr>
          <w:p w14:paraId="2FD6AD85"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0.05</w:t>
            </w:r>
          </w:p>
        </w:tc>
        <w:tc>
          <w:tcPr>
            <w:tcW w:w="0" w:type="auto"/>
            <w:shd w:val="clear" w:color="auto" w:fill="FFFFFF"/>
            <w:tcMar>
              <w:top w:w="113" w:type="dxa"/>
              <w:left w:w="113" w:type="dxa"/>
              <w:bottom w:w="113" w:type="dxa"/>
              <w:right w:w="113" w:type="dxa"/>
            </w:tcMar>
            <w:hideMark/>
          </w:tcPr>
          <w:p w14:paraId="59CB922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-5.81</w:t>
            </w:r>
          </w:p>
        </w:tc>
        <w:tc>
          <w:tcPr>
            <w:tcW w:w="0" w:type="auto"/>
            <w:shd w:val="clear" w:color="auto" w:fill="FFFFFF"/>
            <w:tcMar>
              <w:top w:w="113" w:type="dxa"/>
              <w:left w:w="113" w:type="dxa"/>
              <w:bottom w:w="113" w:type="dxa"/>
              <w:right w:w="113" w:type="dxa"/>
            </w:tcMar>
            <w:hideMark/>
          </w:tcPr>
          <w:p w14:paraId="71B36711"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55CF99EC" w14:textId="77777777" w:rsidTr="00C60B04">
        <w:tc>
          <w:tcPr>
            <w:tcW w:w="0" w:type="auto"/>
            <w:shd w:val="clear" w:color="auto" w:fill="FFFFFF"/>
            <w:tcMar>
              <w:top w:w="113" w:type="dxa"/>
              <w:left w:w="113" w:type="dxa"/>
              <w:bottom w:w="113" w:type="dxa"/>
              <w:right w:w="113" w:type="dxa"/>
            </w:tcMar>
            <w:hideMark/>
          </w:tcPr>
          <w:p w14:paraId="4D67F8E7"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guesses</w:t>
            </w:r>
          </w:p>
        </w:tc>
        <w:tc>
          <w:tcPr>
            <w:tcW w:w="0" w:type="auto"/>
            <w:shd w:val="clear" w:color="auto" w:fill="FFFFFF"/>
            <w:tcMar>
              <w:top w:w="113" w:type="dxa"/>
              <w:left w:w="113" w:type="dxa"/>
              <w:bottom w:w="113" w:type="dxa"/>
              <w:right w:w="113" w:type="dxa"/>
            </w:tcMar>
            <w:hideMark/>
          </w:tcPr>
          <w:p w14:paraId="28C4966D"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0.42</w:t>
            </w:r>
          </w:p>
        </w:tc>
        <w:tc>
          <w:tcPr>
            <w:tcW w:w="0" w:type="auto"/>
            <w:shd w:val="clear" w:color="auto" w:fill="FFFFFF"/>
            <w:tcMar>
              <w:top w:w="113" w:type="dxa"/>
              <w:left w:w="113" w:type="dxa"/>
              <w:bottom w:w="113" w:type="dxa"/>
              <w:right w:w="113" w:type="dxa"/>
            </w:tcMar>
            <w:hideMark/>
          </w:tcPr>
          <w:p w14:paraId="18CBABA4"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58847676"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6.12</w:t>
            </w:r>
          </w:p>
        </w:tc>
        <w:tc>
          <w:tcPr>
            <w:tcW w:w="0" w:type="auto"/>
            <w:shd w:val="clear" w:color="auto" w:fill="FFFFFF"/>
            <w:tcMar>
              <w:top w:w="113" w:type="dxa"/>
              <w:left w:w="113" w:type="dxa"/>
              <w:bottom w:w="113" w:type="dxa"/>
              <w:right w:w="113" w:type="dxa"/>
            </w:tcMar>
            <w:hideMark/>
          </w:tcPr>
          <w:p w14:paraId="6CC17C6F"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4207C2D8" w14:textId="77777777" w:rsidTr="00C60B04">
        <w:tc>
          <w:tcPr>
            <w:tcW w:w="0" w:type="auto"/>
            <w:shd w:val="clear" w:color="auto" w:fill="FFFFFF"/>
            <w:tcMar>
              <w:top w:w="113" w:type="dxa"/>
              <w:left w:w="113" w:type="dxa"/>
              <w:bottom w:w="113" w:type="dxa"/>
              <w:right w:w="113" w:type="dxa"/>
            </w:tcMar>
            <w:hideMark/>
          </w:tcPr>
          <w:p w14:paraId="1850C64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6DD37FEF"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0.93</w:t>
            </w:r>
          </w:p>
        </w:tc>
        <w:tc>
          <w:tcPr>
            <w:tcW w:w="0" w:type="auto"/>
            <w:shd w:val="clear" w:color="auto" w:fill="FFFFFF"/>
            <w:tcMar>
              <w:top w:w="113" w:type="dxa"/>
              <w:left w:w="113" w:type="dxa"/>
              <w:bottom w:w="113" w:type="dxa"/>
              <w:right w:w="113" w:type="dxa"/>
            </w:tcMar>
            <w:hideMark/>
          </w:tcPr>
          <w:p w14:paraId="65DFF479"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5BB2C183"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10.10</w:t>
            </w:r>
          </w:p>
        </w:tc>
        <w:tc>
          <w:tcPr>
            <w:tcW w:w="0" w:type="auto"/>
            <w:shd w:val="clear" w:color="auto" w:fill="FFFFFF"/>
            <w:tcMar>
              <w:top w:w="113" w:type="dxa"/>
              <w:left w:w="113" w:type="dxa"/>
              <w:bottom w:w="113" w:type="dxa"/>
              <w:right w:w="113" w:type="dxa"/>
            </w:tcMar>
            <w:hideMark/>
          </w:tcPr>
          <w:p w14:paraId="73B6AC95"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3145B3F9" w14:textId="77777777" w:rsidTr="00C60B04">
        <w:tc>
          <w:tcPr>
            <w:tcW w:w="0" w:type="auto"/>
            <w:shd w:val="clear" w:color="auto" w:fill="FFFFFF"/>
            <w:tcMar>
              <w:top w:w="113" w:type="dxa"/>
              <w:left w:w="113" w:type="dxa"/>
              <w:bottom w:w="113" w:type="dxa"/>
              <w:right w:w="113" w:type="dxa"/>
            </w:tcMar>
            <w:hideMark/>
          </w:tcPr>
          <w:p w14:paraId="3ECAB5E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guesses * ideophone [y]</w:t>
            </w:r>
          </w:p>
        </w:tc>
        <w:tc>
          <w:tcPr>
            <w:tcW w:w="0" w:type="auto"/>
            <w:shd w:val="clear" w:color="auto" w:fill="FFFFFF"/>
            <w:tcMar>
              <w:top w:w="113" w:type="dxa"/>
              <w:left w:w="113" w:type="dxa"/>
              <w:bottom w:w="113" w:type="dxa"/>
              <w:right w:w="113" w:type="dxa"/>
            </w:tcMar>
            <w:hideMark/>
          </w:tcPr>
          <w:p w14:paraId="01B14C2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0.12</w:t>
            </w:r>
          </w:p>
        </w:tc>
        <w:tc>
          <w:tcPr>
            <w:tcW w:w="0" w:type="auto"/>
            <w:shd w:val="clear" w:color="auto" w:fill="FFFFFF"/>
            <w:tcMar>
              <w:top w:w="113" w:type="dxa"/>
              <w:left w:w="113" w:type="dxa"/>
              <w:bottom w:w="113" w:type="dxa"/>
              <w:right w:w="113" w:type="dxa"/>
            </w:tcMar>
            <w:hideMark/>
          </w:tcPr>
          <w:p w14:paraId="09C3BAA8"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34DC78E1"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1.40</w:t>
            </w:r>
          </w:p>
        </w:tc>
        <w:tc>
          <w:tcPr>
            <w:tcW w:w="0" w:type="auto"/>
            <w:shd w:val="clear" w:color="auto" w:fill="FFFFFF"/>
            <w:tcMar>
              <w:top w:w="113" w:type="dxa"/>
              <w:left w:w="113" w:type="dxa"/>
              <w:bottom w:w="113" w:type="dxa"/>
              <w:right w:w="113" w:type="dxa"/>
            </w:tcMar>
            <w:hideMark/>
          </w:tcPr>
          <w:p w14:paraId="091622E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0.163</w:t>
            </w:r>
          </w:p>
        </w:tc>
      </w:tr>
      <w:tr w:rsidR="00944004" w:rsidRPr="00A2328D" w14:paraId="74515BC0" w14:textId="77777777" w:rsidTr="00C60B04">
        <w:tc>
          <w:tcPr>
            <w:tcW w:w="0" w:type="auto"/>
            <w:tcBorders>
              <w:top w:val="single" w:sz="6" w:space="0" w:color="auto"/>
            </w:tcBorders>
            <w:shd w:val="clear" w:color="auto" w:fill="FFFFFF"/>
            <w:tcMar>
              <w:top w:w="57" w:type="dxa"/>
              <w:left w:w="113" w:type="dxa"/>
              <w:bottom w:w="57" w:type="dxa"/>
              <w:right w:w="113" w:type="dxa"/>
            </w:tcMar>
            <w:hideMark/>
          </w:tcPr>
          <w:p w14:paraId="5A16348E"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20EB0CA8"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944004" w:rsidRPr="00A2328D" w14:paraId="69807EA3" w14:textId="77777777" w:rsidTr="00C60B04">
        <w:tc>
          <w:tcPr>
            <w:tcW w:w="0" w:type="auto"/>
            <w:shd w:val="clear" w:color="auto" w:fill="FFFFFF"/>
            <w:tcMar>
              <w:top w:w="57" w:type="dxa"/>
              <w:left w:w="113" w:type="dxa"/>
              <w:bottom w:w="57" w:type="dxa"/>
              <w:right w:w="113" w:type="dxa"/>
            </w:tcMar>
            <w:hideMark/>
          </w:tcPr>
          <w:p w14:paraId="7039C2F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72F9856C"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0.432 / 0.426</w:t>
            </w:r>
          </w:p>
        </w:tc>
      </w:tr>
    </w:tbl>
    <w:p w14:paraId="41BD31D4" w14:textId="77777777" w:rsidR="00360CAF" w:rsidRDefault="006A4A67">
      <w:pPr>
        <w:pStyle w:val="BodyText"/>
      </w:pPr>
      <w:r>
        <w:t xml:space="preserve">The model shows that guesses significantly predict ratings, as does lexical stratum, but that there was no interaction between these two predictors. This is shown in Figure 3.6. The lines for ideophones and prosaic words are parallel, indicating that differences in guesses correspond to differences in ratings </w:t>
      </w:r>
      <w:r>
        <w:rPr>
          <w:i/>
          <w:iCs/>
        </w:rPr>
        <w:t>in the same way</w:t>
      </w:r>
      <w:r>
        <w:t xml:space="preserve"> for both ideophones and prosaic words. However, the line for the ideophones is directly </w:t>
      </w:r>
      <w:r>
        <w:rPr>
          <w:i/>
          <w:iCs/>
        </w:rPr>
        <w:t>above</w:t>
      </w:r>
      <w:r>
        <w:t xml:space="preserve"> the line for prosaic words, indicating that ideophones are rated higher in iconicity than prosaic words–even when guessed at the same accuracies.</w:t>
      </w:r>
    </w:p>
    <w:p w14:paraId="122D620B" w14:textId="77777777" w:rsidR="00360CAF" w:rsidRDefault="006A4A67">
      <w:pPr>
        <w:pStyle w:val="CaptionedFigure"/>
      </w:pPr>
      <w:r>
        <w:lastRenderedPageBreak/>
        <w:drawing>
          <wp:inline distT="0" distB="0" distL="0" distR="0" wp14:anchorId="7F2749C9" wp14:editId="2146923E">
            <wp:extent cx="4620126" cy="3696101"/>
            <wp:effectExtent l="0" t="0" r="0" b="0"/>
            <wp:docPr id="65" name="Picture" descr="Figure 3.6: Relationship between ideophone status, guessability, and predicted rating"/>
            <wp:cNvGraphicFramePr/>
            <a:graphic xmlns:a="http://schemas.openxmlformats.org/drawingml/2006/main">
              <a:graphicData uri="http://schemas.openxmlformats.org/drawingml/2006/picture">
                <pic:pic xmlns:pic="http://schemas.openxmlformats.org/drawingml/2006/picture">
                  <pic:nvPicPr>
                    <pic:cNvPr id="66" name="Picture" descr="paper_files/figure-docx/ratingsinteraction-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216F32B" w14:textId="77777777" w:rsidR="00360CAF" w:rsidRDefault="006A4A67">
      <w:pPr>
        <w:pStyle w:val="ImageCaption"/>
      </w:pPr>
      <w:r>
        <w:t>Figure 3.6: Relationship between ideophone status, guessability, and predicted rating</w:t>
      </w:r>
    </w:p>
    <w:p w14:paraId="757BBB25" w14:textId="77777777" w:rsidR="00360CAF" w:rsidRDefault="006A4A67">
      <w:pPr>
        <w:pStyle w:val="BodyText"/>
      </w:pPr>
      <w:r>
        <w:t>Finally, the lower correlation between guesses and ratings obtained for prosaic words compared to ideophones suggests that participants may not have been as consistent or reliable when rating prosaic words compared to when rating ideophones. To further investigate this, we calculated the person-total correlation for the rating data (Curran 2016; Motamedi et al. 2019), for ideophones and prosaic words separately. Figure 3.7 shows the agreement between raters (expressed as the correlation between each individual rating, and the by-item average) for ideophones and prosaic words respectively. The dots indicate the mean while the lines indicate 95% confidence intervals. Again, since these ratings were from non-Japanese speakers, we added data from Japanese speakers from Thompson et al. (2020) as a comparison.</w:t>
      </w:r>
    </w:p>
    <w:p w14:paraId="26C76478" w14:textId="77777777" w:rsidR="00360CAF" w:rsidRDefault="006A4A67">
      <w:pPr>
        <w:pStyle w:val="CaptionedFigure"/>
      </w:pPr>
      <w:r>
        <w:lastRenderedPageBreak/>
        <w:drawing>
          <wp:inline distT="0" distB="0" distL="0" distR="0" wp14:anchorId="2B650F7E" wp14:editId="5F102CBD">
            <wp:extent cx="4514248" cy="3792353"/>
            <wp:effectExtent l="0" t="0" r="0" b="0"/>
            <wp:docPr id="68" name="Picture" descr="Figure 3.7: Consistency between participants for iconicity ratings of ideophones versus prosaic words"/>
            <wp:cNvGraphicFramePr/>
            <a:graphic xmlns:a="http://schemas.openxmlformats.org/drawingml/2006/main">
              <a:graphicData uri="http://schemas.openxmlformats.org/drawingml/2006/picture">
                <pic:pic xmlns:pic="http://schemas.openxmlformats.org/drawingml/2006/picture">
                  <pic:nvPicPr>
                    <pic:cNvPr id="69" name="Picture" descr="images/bootstrap.png"/>
                    <pic:cNvPicPr>
                      <a:picLocks noChangeAspect="1" noChangeArrowheads="1"/>
                    </pic:cNvPicPr>
                  </pic:nvPicPr>
                  <pic:blipFill>
                    <a:blip r:embed="rId24"/>
                    <a:stretch>
                      <a:fillRect/>
                    </a:stretch>
                  </pic:blipFill>
                  <pic:spPr bwMode="auto">
                    <a:xfrm>
                      <a:off x="0" y="0"/>
                      <a:ext cx="4514248" cy="3792353"/>
                    </a:xfrm>
                    <a:prstGeom prst="rect">
                      <a:avLst/>
                    </a:prstGeom>
                    <a:noFill/>
                    <a:ln w="9525">
                      <a:noFill/>
                      <a:headEnd/>
                      <a:tailEnd/>
                    </a:ln>
                  </pic:spPr>
                </pic:pic>
              </a:graphicData>
            </a:graphic>
          </wp:inline>
        </w:drawing>
      </w:r>
    </w:p>
    <w:p w14:paraId="4A6603F8" w14:textId="77777777" w:rsidR="00360CAF" w:rsidRDefault="006A4A67">
      <w:pPr>
        <w:pStyle w:val="ImageCaption"/>
      </w:pPr>
      <w:r>
        <w:t>Figure 3.7: Consistency between participants for iconicity ratings of ideophones versus prosaic words</w:t>
      </w:r>
    </w:p>
    <w:p w14:paraId="46B319A9" w14:textId="77777777" w:rsidR="00360CAF" w:rsidRDefault="006A4A67">
      <w:pPr>
        <w:pStyle w:val="BodyText"/>
      </w:pPr>
      <w:r>
        <w:t xml:space="preserve">In both studies, participants appear to be more consistent with each other when rating ideophones than when rating prosaic words, though for Thompson et al. the overlap of the confidence intervals indicates that the difference was not significant. There does not appear to be any difference in the consistency of ratings </w:t>
      </w:r>
      <w:r>
        <w:rPr>
          <w:i/>
          <w:iCs/>
        </w:rPr>
        <w:t>between</w:t>
      </w:r>
      <w:r>
        <w:t xml:space="preserve"> the English and the Japanese speakers, as both the ideophone lines and the non-ideophone lines overlap between the two groups.</w:t>
      </w:r>
    </w:p>
    <w:p w14:paraId="5FEC36B1" w14:textId="77777777" w:rsidR="00360CAF" w:rsidRDefault="006A4A67">
      <w:pPr>
        <w:pStyle w:val="Heading1"/>
      </w:pPr>
      <w:bookmarkStart w:id="29" w:name="_Toc94288924"/>
      <w:bookmarkStart w:id="30" w:name="discussion"/>
      <w:bookmarkEnd w:id="21"/>
      <w:bookmarkEnd w:id="28"/>
      <w:r>
        <w:t>4</w:t>
      </w:r>
      <w:r>
        <w:tab/>
        <w:t>Discussion</w:t>
      </w:r>
      <w:bookmarkEnd w:id="29"/>
    </w:p>
    <w:p w14:paraId="5DEC1D57" w14:textId="77777777" w:rsidR="005A0740" w:rsidRDefault="005A0740" w:rsidP="005A0740">
      <w:pPr>
        <w:pStyle w:val="Heading2"/>
      </w:pPr>
      <w:bookmarkStart w:id="31" w:name="_Toc94288930"/>
      <w:bookmarkStart w:id="32" w:name="data-availability-statement"/>
      <w:bookmarkStart w:id="33" w:name="_Toc94363601"/>
      <w:bookmarkStart w:id="34" w:name="maindiscussion"/>
      <w:bookmarkEnd w:id="30"/>
      <w:r>
        <w:t>4.1</w:t>
      </w:r>
      <w:r>
        <w:tab/>
        <w:t>Relationship between ratings, guesses, ideophones, and iconicity</w:t>
      </w:r>
      <w:bookmarkEnd w:id="33"/>
    </w:p>
    <w:p w14:paraId="462E7463" w14:textId="7F2EB0FC" w:rsidR="005A0740" w:rsidDel="008923F1" w:rsidRDefault="005A0740" w:rsidP="008923F1">
      <w:pPr>
        <w:pStyle w:val="FirstParagraph"/>
        <w:rPr>
          <w:del w:id="35" w:author="Bonnie McLean" w:date="2022-01-29T15:59:00Z"/>
        </w:rPr>
      </w:pPr>
      <w:r>
        <w:t xml:space="preserve">For both ideophones and prosaic words, we found that the guesses and ratings from non-speakers were strongly correlated in the </w:t>
      </w:r>
      <w:r>
        <w:rPr>
          <w:i/>
          <w:iCs/>
        </w:rPr>
        <w:t>same way</w:t>
      </w:r>
      <w:r>
        <w:t xml:space="preserve">. This suggests that the two measures are indeed tapping into </w:t>
      </w:r>
      <w:r>
        <w:rPr>
          <w:i/>
          <w:iCs/>
        </w:rPr>
        <w:t>something</w:t>
      </w:r>
      <w:r>
        <w:t xml:space="preserve"> in common, which we suggest are form-meaning associations. It’s notable that these associations are found </w:t>
      </w:r>
      <w:ins w:id="36" w:author="Bonnie McLean" w:date="2022-01-29T15:59:00Z">
        <w:r w:rsidR="008923F1">
          <w:t xml:space="preserve">in varying amounts </w:t>
        </w:r>
      </w:ins>
      <w:r>
        <w:t>acr</w:t>
      </w:r>
      <w:r w:rsidR="008923F1">
        <w:t xml:space="preserve">oss both strata of the lexicon, highlighting that </w:t>
      </w:r>
      <w:del w:id="37" w:author="Bonnie McLean" w:date="2022-01-29T15:59:00Z">
        <w:r w:rsidR="008923F1" w:rsidDel="008923F1">
          <w:delText xml:space="preserve">there is no </w:delText>
        </w:r>
      </w:del>
    </w:p>
    <w:p w14:paraId="7F33D560" w14:textId="149D5F97" w:rsidR="005A0740" w:rsidRDefault="005A0740" w:rsidP="008923F1">
      <w:pPr>
        <w:pStyle w:val="FirstParagraph"/>
        <w:pPrChange w:id="38" w:author="Bonnie McLean" w:date="2022-01-29T15:59:00Z">
          <w:pPr>
            <w:pStyle w:val="BodyText"/>
          </w:pPr>
        </w:pPrChange>
      </w:pPr>
      <w:del w:id="39" w:author="Bonnie McLean" w:date="2022-01-29T15:59:00Z">
        <w:r w:rsidDel="008923F1">
          <w:delText xml:space="preserve">in both ideophones </w:delText>
        </w:r>
        <w:r w:rsidDel="008923F1">
          <w:rPr>
            <w:i/>
            <w:iCs/>
          </w:rPr>
          <w:delText>and</w:delText>
        </w:r>
        <w:r w:rsidDel="008923F1">
          <w:delText xml:space="preserve"> prosaic words (even if they are more common in the former), and that there are also ideophones that participants had no strong associations with–highlighting that </w:delText>
        </w:r>
      </w:del>
      <w:r>
        <w:t xml:space="preserve">there is no straightforward relationship between ideophones and iconicity; variable levels of </w:t>
      </w:r>
      <w:r>
        <w:lastRenderedPageBreak/>
        <w:t>iconicity can be found in both ideophones and prosaic words (see also Dingemanse et al. 2016; Brown, Black, and Horowitz 1955; Kunihira 1971).</w:t>
      </w:r>
    </w:p>
    <w:p w14:paraId="028DB4CC" w14:textId="12C0C4AC" w:rsidR="005A0740" w:rsidRDefault="005A0740" w:rsidP="005A0740">
      <w:pPr>
        <w:pStyle w:val="BodyText"/>
      </w:pPr>
      <w:r>
        <w:t xml:space="preserve">However, ideophones were consistently rated </w:t>
      </w:r>
      <w:r>
        <w:rPr>
          <w:i/>
          <w:iCs/>
        </w:rPr>
        <w:t>higher</w:t>
      </w:r>
      <w:r>
        <w:t xml:space="preserve"> in iconicity than </w:t>
      </w:r>
      <w:del w:id="40" w:author="Bonnie McLean" w:date="2022-01-29T16:21:00Z">
        <w:r w:rsidDel="00B846EA">
          <w:delText>non-ideophones</w:delText>
        </w:r>
      </w:del>
      <w:ins w:id="41" w:author="Bonnie McLean" w:date="2022-01-29T16:21:00Z">
        <w:r w:rsidR="00B846EA">
          <w:t>prosaic words</w:t>
        </w:r>
      </w:ins>
      <w:r>
        <w:t>—even when guessed at the same accuracies. We believe this is due to the majority of ideophones in the dataset being reduplicated. The two lowest rated ideophones–</w:t>
      </w:r>
      <w:r>
        <w:rPr>
          <w:i/>
          <w:iCs/>
        </w:rPr>
        <w:t>sappari</w:t>
      </w:r>
      <w:ins w:id="42" w:author="Bonnie McLean" w:date="2022-01-29T16:01:00Z">
        <w:r w:rsidR="007D368C">
          <w:rPr>
            <w:i/>
            <w:iCs/>
          </w:rPr>
          <w:t xml:space="preserve"> </w:t>
        </w:r>
        <w:r w:rsidR="007D368C">
          <w:rPr>
            <w:iCs/>
          </w:rPr>
          <w:t>‘clean’</w:t>
        </w:r>
      </w:ins>
      <w:r>
        <w:t xml:space="preserve"> and </w:t>
      </w:r>
      <w:ins w:id="43" w:author="Bonnie McLean" w:date="2022-01-29T16:02:00Z">
        <w:r w:rsidR="007D368C">
          <w:rPr>
            <w:i/>
            <w:iCs/>
          </w:rPr>
          <w:t>guttari ‘</w:t>
        </w:r>
        <w:r w:rsidR="007D368C">
          <w:rPr>
            <w:iCs/>
          </w:rPr>
          <w:t>exhausted</w:t>
        </w:r>
        <w:r w:rsidR="007D368C">
          <w:rPr>
            <w:i/>
            <w:iCs/>
          </w:rPr>
          <w:t>’</w:t>
        </w:r>
      </w:ins>
      <w:del w:id="44" w:author="Bonnie McLean" w:date="2022-01-29T16:02:00Z">
        <w:r w:rsidDel="007D368C">
          <w:rPr>
            <w:i/>
            <w:iCs/>
          </w:rPr>
          <w:delText>syippori</w:delText>
        </w:r>
      </w:del>
      <w:r>
        <w:t xml:space="preserve">–were among the few in the data that do not use a reduplicated template. Previous work has found a relationship between </w:t>
      </w:r>
      <w:del w:id="45" w:author="Bonnie McLean" w:date="2022-01-29T16:05:00Z">
        <w:r w:rsidDel="007D368C">
          <w:delText>iconiticity</w:delText>
        </w:r>
      </w:del>
      <w:ins w:id="46" w:author="Bonnie McLean" w:date="2022-01-29T16:05:00Z">
        <w:r w:rsidR="007D368C">
          <w:t>iconicity</w:t>
        </w:r>
      </w:ins>
      <w:r>
        <w:t xml:space="preserve"> ratings and structural markedness (Dingemanse and Thompson 2020). Ordinarily when we use words, the form of the words is not important–only their content. However, when iconicity is involved</w:t>
      </w:r>
      <w:ins w:id="47" w:author="Bonnie McLean" w:date="2022-01-29T16:05:00Z">
        <w:r w:rsidR="00923470">
          <w:t xml:space="preserve"> </w:t>
        </w:r>
      </w:ins>
      <w:del w:id="48" w:author="Bonnie McLean" w:date="2022-01-29T16:05:00Z">
        <w:r w:rsidDel="00923470">
          <w:delText xml:space="preserve"> (and also funniness, as this paper found) </w:delText>
        </w:r>
      </w:del>
      <w:r>
        <w:t xml:space="preserve">the form of the words </w:t>
      </w:r>
      <w:r>
        <w:rPr>
          <w:i/>
          <w:iCs/>
        </w:rPr>
        <w:t>is</w:t>
      </w:r>
      <w:r>
        <w:t xml:space="preserve"> important, and structural markedness may serve as a metacommunicative cue to signal this. The results from the rating task </w:t>
      </w:r>
      <w:del w:id="49" w:author="Bonnie McLean" w:date="2022-01-29T16:05:00Z">
        <w:r w:rsidDel="00923470">
          <w:delText xml:space="preserve">in this study </w:delText>
        </w:r>
      </w:del>
      <w:r>
        <w:t xml:space="preserve">suggest that structural markedness (in this case, reduplication) </w:t>
      </w:r>
      <w:del w:id="50" w:author="Bonnie McLean" w:date="2022-01-29T16:06:00Z">
        <w:r w:rsidDel="00923470">
          <w:delText>does indeed lead</w:delText>
        </w:r>
      </w:del>
      <w:ins w:id="51" w:author="Bonnie McLean" w:date="2022-01-29T16:06:00Z">
        <w:r w:rsidR="00923470">
          <w:t>leads</w:t>
        </w:r>
      </w:ins>
      <w:r>
        <w:t xml:space="preserve"> to the perception of iconicity. Interestingly, however, it does not seem to confer an</w:t>
      </w:r>
      <w:del w:id="52" w:author="Bonnie McLean" w:date="2022-01-29T16:06:00Z">
        <w:r w:rsidDel="00923470">
          <w:delText>y</w:delText>
        </w:r>
      </w:del>
      <w:r>
        <w:t xml:space="preserve"> advantage–over and above that provided by associations between form and meaning–in the guessing task. What the ratings seem to be picking up on is both form-meaning associations </w:t>
      </w:r>
      <w:r>
        <w:rPr>
          <w:i/>
          <w:iCs/>
        </w:rPr>
        <w:t>and</w:t>
      </w:r>
      <w:r>
        <w:t xml:space="preserve"> structural markedness. If they were only picking up on structural markedness, then we would not expect the ratings to vary with the guesses in the same way for both ideophones and </w:t>
      </w:r>
      <w:del w:id="53" w:author="Bonnie McLean" w:date="2022-01-29T16:21:00Z">
        <w:r w:rsidDel="00B846EA">
          <w:delText>non-ideophones</w:delText>
        </w:r>
      </w:del>
      <w:ins w:id="54" w:author="Bonnie McLean" w:date="2022-01-29T16:21:00Z">
        <w:r w:rsidR="00B846EA">
          <w:t>prosaic words</w:t>
        </w:r>
      </w:ins>
      <w:r>
        <w:t>. However, if they were only picking up on form-meaning associations (like the guesses seem to), then we would not expect ideophones to consistently receive higher iconicity ratings, even when guessed at the same accuracies.</w:t>
      </w:r>
    </w:p>
    <w:p w14:paraId="115D9F66" w14:textId="0845C1BF" w:rsidR="005A0740" w:rsidRDefault="005A0740" w:rsidP="005A0740">
      <w:pPr>
        <w:pStyle w:val="BodyText"/>
      </w:pPr>
      <w:r>
        <w:t xml:space="preserve">While ideophones and </w:t>
      </w:r>
      <w:ins w:id="55" w:author="Bonnie McLean" w:date="2022-01-29T16:19:00Z">
        <w:r w:rsidR="00B846EA">
          <w:t>prosaic words</w:t>
        </w:r>
      </w:ins>
      <w:del w:id="56" w:author="Bonnie McLean" w:date="2022-01-29T16:19:00Z">
        <w:r w:rsidDel="00B846EA">
          <w:delText>non-ideophones</w:delText>
        </w:r>
      </w:del>
      <w:r>
        <w:t xml:space="preserve"> with high iconicity ratings were generally guessed equally well, there was an interaction effect such that ideophones with low iconicity ratings were guessed </w:t>
      </w:r>
      <w:r>
        <w:rPr>
          <w:i/>
          <w:iCs/>
        </w:rPr>
        <w:t>worse</w:t>
      </w:r>
      <w:r>
        <w:t xml:space="preserve"> than </w:t>
      </w:r>
      <w:del w:id="57" w:author="Bonnie McLean" w:date="2022-01-29T16:21:00Z">
        <w:r w:rsidDel="00B846EA">
          <w:delText>non-ideophones</w:delText>
        </w:r>
      </w:del>
      <w:ins w:id="58" w:author="Bonnie McLean" w:date="2022-01-29T16:21:00Z">
        <w:r w:rsidR="00B846EA">
          <w:t>prosaic words</w:t>
        </w:r>
      </w:ins>
      <w:r>
        <w:t xml:space="preserve"> with comparable ratings. Low iconicity ratings in </w:t>
      </w:r>
      <w:ins w:id="59" w:author="Bonnie McLean" w:date="2022-01-29T16:19:00Z">
        <w:r w:rsidR="00B846EA">
          <w:t>prosaic words</w:t>
        </w:r>
      </w:ins>
      <w:del w:id="60" w:author="Bonnie McLean" w:date="2022-01-29T16:19:00Z">
        <w:r w:rsidDel="00B846EA">
          <w:delText>non-ideophones</w:delText>
        </w:r>
      </w:del>
      <w:r>
        <w:t xml:space="preserve"> generally correspond to chance guessing accuracy–reflecting a lack of associations–whereas equivalent ratings in ideophones correspond to </w:t>
      </w:r>
      <w:r>
        <w:rPr>
          <w:i/>
          <w:iCs/>
        </w:rPr>
        <w:t>below chance</w:t>
      </w:r>
      <w:r>
        <w:t xml:space="preserve"> guessing accuracy–reflecting </w:t>
      </w:r>
      <w:r>
        <w:rPr>
          <w:i/>
          <w:iCs/>
        </w:rPr>
        <w:t>negative associations</w:t>
      </w:r>
      <w:r>
        <w:t xml:space="preserve"> masked in the rating results by the tendency to inflate ratings for ideophones. The result highlights the subjective nature of form-meaning associations (Occhino et al. 2017), and suggest</w:t>
      </w:r>
      <w:ins w:id="61" w:author="Bonnie McLean" w:date="2022-01-29T16:09:00Z">
        <w:r w:rsidR="00923470">
          <w:t>s</w:t>
        </w:r>
      </w:ins>
      <w:r>
        <w:t xml:space="preserve"> that by taking above-chance guessing accuracy as a measure of iconicity we are only picking up on those associations that happen to correspond–and crucially not to conflict–between (in this case) English and Japanese speakers. This is something researchers should be aware of, because it means that decisions about </w:t>
      </w:r>
      <w:r>
        <w:rPr>
          <w:i/>
          <w:iCs/>
        </w:rPr>
        <w:t>whom</w:t>
      </w:r>
      <w:r>
        <w:t xml:space="preserve"> to collect iconicity measurements from are very important.</w:t>
      </w:r>
    </w:p>
    <w:p w14:paraId="08CC3EDD" w14:textId="77777777" w:rsidR="00E21820" w:rsidRDefault="005A0740" w:rsidP="005A0740">
      <w:pPr>
        <w:pStyle w:val="BodyText"/>
        <w:rPr>
          <w:ins w:id="62" w:author="Bonnie McLean" w:date="2022-01-29T16:42:00Z"/>
        </w:rPr>
      </w:pPr>
      <w:r>
        <w:lastRenderedPageBreak/>
        <w:t xml:space="preserve">Poor guessing accuracies could be explained by conflicting associations. For example, one person commented that </w:t>
      </w:r>
      <w:r>
        <w:rPr>
          <w:i/>
          <w:iCs/>
        </w:rPr>
        <w:t>zarazara</w:t>
      </w:r>
      <w:r>
        <w:t xml:space="preserve"> as a word for ‘ROUGH’ sounds wrong to them because they associate the word </w:t>
      </w:r>
      <w:r>
        <w:rPr>
          <w:i/>
          <w:iCs/>
        </w:rPr>
        <w:t>zara</w:t>
      </w:r>
      <w:r>
        <w:t xml:space="preserve"> with the clothing store ZARA, and clothes are soft. These could be masking either a lack of resemblance between form and meaning, or a resemblance between form and meaning that is </w:t>
      </w:r>
      <w:del w:id="63" w:author="Bonnie McLean" w:date="2022-01-29T16:10:00Z">
        <w:r w:rsidDel="00923470">
          <w:delText xml:space="preserve">ignored </w:delText>
        </w:r>
      </w:del>
      <w:ins w:id="64" w:author="Bonnie McLean" w:date="2022-01-29T16:10:00Z">
        <w:r w:rsidR="00923470">
          <w:t xml:space="preserve">missed </w:t>
        </w:r>
      </w:ins>
      <w:r>
        <w:t xml:space="preserve">in the face of the conflicting association. Of course, conversely one could argue that high guessing accuracies could then </w:t>
      </w:r>
      <w:r>
        <w:rPr>
          <w:i/>
          <w:iCs/>
        </w:rPr>
        <w:t>also</w:t>
      </w:r>
      <w:r>
        <w:t xml:space="preserve"> be explained by non-resemblance based associations. Fortunately, the chances of English speakers having the </w:t>
      </w:r>
      <w:r>
        <w:rPr>
          <w:i/>
          <w:iCs/>
        </w:rPr>
        <w:t>same</w:t>
      </w:r>
      <w:r>
        <w:t xml:space="preserve"> form-meaning association as Japanese speakers based on something random (like the name of a clothing store) should be much smaller than the chances of them having a </w:t>
      </w:r>
      <w:r>
        <w:rPr>
          <w:i/>
          <w:iCs/>
        </w:rPr>
        <w:t>different</w:t>
      </w:r>
      <w:r>
        <w:t xml:space="preserve"> association. Thus, if they do exist, we predict that the majority of non-resemblance based associations should be reflected in poorer rather than higher guessing accuracies. </w:t>
      </w:r>
    </w:p>
    <w:p w14:paraId="4FB8C2C1" w14:textId="38AC8311" w:rsidR="005A0740" w:rsidRDefault="005A0740" w:rsidP="005A0740">
      <w:pPr>
        <w:pStyle w:val="BodyText"/>
      </w:pPr>
      <w:r>
        <w:t xml:space="preserve">It is interesting that conflicting associations appear to have a stronger effect in ideophones (some of which were guessed at accuracies significantly below chance) than in </w:t>
      </w:r>
      <w:del w:id="65" w:author="Bonnie McLean" w:date="2022-01-29T16:21:00Z">
        <w:r w:rsidDel="00B846EA">
          <w:delText>non-ideophones</w:delText>
        </w:r>
      </w:del>
      <w:ins w:id="66" w:author="Bonnie McLean" w:date="2022-01-29T16:21:00Z">
        <w:r w:rsidR="00B846EA">
          <w:t>prosaic words</w:t>
        </w:r>
      </w:ins>
      <w:r>
        <w:t xml:space="preserve"> (which were guessed below chance only rarely). Perhaps because participants are more likely to view form-meaning relationships in ideophones as meaningful (due to their structural markedness), they are more likely to attach conflicting associations to ideophones, leading to a stronger sense that the ideophone should correspond to the </w:t>
      </w:r>
      <w:r>
        <w:rPr>
          <w:i/>
          <w:iCs/>
        </w:rPr>
        <w:t>opposite</w:t>
      </w:r>
      <w:r>
        <w:t xml:space="preserve"> of the given meaning</w:t>
      </w:r>
      <w:ins w:id="67" w:author="Bonnie McLean" w:date="2022-01-29T16:12:00Z">
        <w:r w:rsidR="00923470">
          <w:t xml:space="preserve"> (for more on this see discussion in Webster 2017; Dingemanse 2019: 19)</w:t>
        </w:r>
      </w:ins>
      <w:r>
        <w:t>.</w:t>
      </w:r>
      <w:ins w:id="68" w:author="Bonnie McLean" w:date="2022-01-29T16:40:00Z">
        <w:r w:rsidR="00E21820">
          <w:t xml:space="preserve"> This is supported by the </w:t>
        </w:r>
      </w:ins>
      <w:ins w:id="69" w:author="Bonnie McLean" w:date="2022-01-29T16:41:00Z">
        <w:r w:rsidR="00E21820">
          <w:t>larger person-total correlations reported for ideophones compared to prosaic words in Section 3.3</w:t>
        </w:r>
      </w:ins>
      <w:ins w:id="70" w:author="Bonnie McLean" w:date="2022-01-29T16:42:00Z">
        <w:r w:rsidR="00E21820">
          <w:t xml:space="preserve">; </w:t>
        </w:r>
        <w:commentRangeStart w:id="71"/>
        <w:r w:rsidR="00E21820">
          <w:t xml:space="preserve">that participants were more consistent with each other when rating ideophones suggests </w:t>
        </w:r>
      </w:ins>
      <w:ins w:id="72" w:author="Bonnie McLean" w:date="2022-01-29T16:43:00Z">
        <w:r w:rsidR="00E21820">
          <w:t xml:space="preserve">that intuitions about these words were more pervasive. </w:t>
        </w:r>
      </w:ins>
      <w:commentRangeEnd w:id="71"/>
      <w:ins w:id="73" w:author="Bonnie McLean" w:date="2022-01-29T16:45:00Z">
        <w:r w:rsidR="00E21820">
          <w:rPr>
            <w:rStyle w:val="CommentReference"/>
          </w:rPr>
          <w:commentReference w:id="71"/>
        </w:r>
      </w:ins>
    </w:p>
    <w:p w14:paraId="7E144784" w14:textId="5EA4CC5E" w:rsidR="005A0740" w:rsidRDefault="005A0740" w:rsidP="00793630">
      <w:pPr>
        <w:pStyle w:val="BodyText"/>
      </w:pPr>
      <w:r>
        <w:t>Finally, the comparison between guesses and ratings highlights a bias in the design of the rating task</w:t>
      </w:r>
      <w:ins w:id="74" w:author="Bonnie McLean" w:date="2022-01-29T16:14:00Z">
        <w:r w:rsidR="00923470">
          <w:t>.</w:t>
        </w:r>
      </w:ins>
      <w:del w:id="75" w:author="Bonnie McLean" w:date="2022-01-29T16:14:00Z">
        <w:r w:rsidDel="00923470">
          <w:delText>,</w:delText>
        </w:r>
      </w:del>
      <w:r>
        <w:t xml:space="preserve"> </w:t>
      </w:r>
      <w:ins w:id="76" w:author="Bonnie McLean" w:date="2022-01-29T16:14:00Z">
        <w:r w:rsidR="00923470">
          <w:t>A</w:t>
        </w:r>
      </w:ins>
      <w:del w:id="77" w:author="Bonnie McLean" w:date="2022-01-29T16:14:00Z">
        <w:r w:rsidDel="00923470">
          <w:delText>as a</w:delText>
        </w:r>
      </w:del>
      <w:r>
        <w:t xml:space="preserve">ll the words in the data were </w:t>
      </w:r>
      <w:del w:id="78" w:author="Bonnie McLean" w:date="2022-01-29T16:13:00Z">
        <w:r w:rsidDel="00923470">
          <w:delText xml:space="preserve">in the end </w:delText>
        </w:r>
      </w:del>
      <w:r>
        <w:t xml:space="preserve">rated </w:t>
      </w:r>
      <w:del w:id="79" w:author="Bonnie McLean" w:date="2022-01-29T16:14:00Z">
        <w:r w:rsidDel="00923470">
          <w:delText xml:space="preserve">as </w:delText>
        </w:r>
      </w:del>
      <w:ins w:id="80" w:author="Bonnie McLean" w:date="2022-01-29T16:14:00Z">
        <w:r w:rsidR="00923470">
          <w:t xml:space="preserve"> </w:t>
        </w:r>
      </w:ins>
      <w:r>
        <w:t>“slightly” iconic</w:t>
      </w:r>
      <w:del w:id="81" w:author="Bonnie McLean" w:date="2022-01-29T16:15:00Z">
        <w:r w:rsidDel="00923470">
          <w:delText xml:space="preserve"> </w:delText>
        </w:r>
      </w:del>
      <w:del w:id="82" w:author="Bonnie McLean" w:date="2022-01-29T16:14:00Z">
        <w:r w:rsidDel="00923470">
          <w:delText>(even by non-speakers)</w:delText>
        </w:r>
      </w:del>
      <w:r>
        <w:t xml:space="preserve">, </w:t>
      </w:r>
      <w:del w:id="83" w:author="Bonnie McLean" w:date="2022-01-29T16:14:00Z">
        <w:r w:rsidDel="00923470">
          <w:delText xml:space="preserve">whereas </w:delText>
        </w:r>
      </w:del>
      <w:ins w:id="84" w:author="Bonnie McLean" w:date="2022-01-29T16:14:00Z">
        <w:r w:rsidR="00923470">
          <w:t xml:space="preserve">even though </w:t>
        </w:r>
      </w:ins>
      <w:r>
        <w:t xml:space="preserve">the guessing results show </w:t>
      </w:r>
      <w:del w:id="85" w:author="Bonnie McLean" w:date="2022-01-29T16:14:00Z">
        <w:r w:rsidDel="00923470">
          <w:delText xml:space="preserve">that </w:delText>
        </w:r>
      </w:del>
      <w:r>
        <w:t>a good number of these were not guessed any better than chance. This is probably an artefact of the</w:t>
      </w:r>
      <w:del w:id="86" w:author="Bonnie McLean" w:date="2022-01-29T16:15:00Z">
        <w:r w:rsidDel="00923470">
          <w:delText xml:space="preserve"> </w:delText>
        </w:r>
      </w:del>
      <w:ins w:id="87" w:author="Bonnie McLean" w:date="2022-01-29T16:15:00Z">
        <w:r w:rsidR="00923470">
          <w:t xml:space="preserve"> </w:t>
        </w:r>
      </w:ins>
      <w:ins w:id="88" w:author="Bonnie McLean" w:date="2022-01-29T16:17:00Z">
        <w:r w:rsidR="003934F1">
          <w:t>scale used</w:t>
        </w:r>
      </w:ins>
      <w:del w:id="89" w:author="Bonnie McLean" w:date="2022-01-29T16:15:00Z">
        <w:r w:rsidDel="00923470">
          <w:delText>design of the rating task</w:delText>
        </w:r>
      </w:del>
      <w:r>
        <w:t xml:space="preserve">, in which </w:t>
      </w:r>
      <w:ins w:id="90" w:author="Bonnie McLean" w:date="2022-01-29T16:16:00Z">
        <w:r w:rsidR="003934F1">
          <w:t xml:space="preserve">arbitrariness is represented by </w:t>
        </w:r>
      </w:ins>
      <w:ins w:id="91" w:author="Bonnie McLean" w:date="2022-01-29T16:17:00Z">
        <w:r w:rsidR="003934F1">
          <w:t xml:space="preserve">only </w:t>
        </w:r>
      </w:ins>
      <w:ins w:id="92" w:author="Bonnie McLean" w:date="2022-01-29T16:16:00Z">
        <w:r w:rsidR="003934F1">
          <w:t>1 of the 7 points</w:t>
        </w:r>
      </w:ins>
      <w:ins w:id="93" w:author="Bonnie McLean" w:date="2022-01-29T16:17:00Z">
        <w:r w:rsidR="003934F1">
          <w:t xml:space="preserve">, while the other 6 all indicate varying </w:t>
        </w:r>
      </w:ins>
      <w:del w:id="94" w:author="Bonnie McLean" w:date="2022-01-29T16:17:00Z">
        <w:r w:rsidDel="003934F1">
          <w:delText xml:space="preserve">“arbitrary” is only 1 of the 7 or 10 points on the scale–the rest indicating varying </w:delText>
        </w:r>
      </w:del>
      <w:r>
        <w:t xml:space="preserve">degrees of form-meaning resemblance. This is not so problematic, as the ratings still correlate with guessing accuracy, indicating that the relative differences in iconicity still hold. However, it highlights that interpretations of particularly </w:t>
      </w:r>
      <w:r>
        <w:rPr>
          <w:i/>
          <w:iCs/>
        </w:rPr>
        <w:t>low</w:t>
      </w:r>
      <w:r>
        <w:t xml:space="preserve"> iconicity ratings as reflections of iconicity should be viewed with caution.</w:t>
      </w:r>
    </w:p>
    <w:p w14:paraId="6B089840" w14:textId="46D675B0" w:rsidR="005A0740" w:rsidRDefault="005A0740" w:rsidP="005A0740">
      <w:pPr>
        <w:pStyle w:val="BodyText"/>
      </w:pPr>
      <w:r>
        <w:lastRenderedPageBreak/>
        <w:t xml:space="preserve">To sum up, by directly comparing iconicity ratings and guessing accuracies for both ideophones and </w:t>
      </w:r>
      <w:del w:id="95" w:author="Bonnie McLean" w:date="2022-01-29T16:21:00Z">
        <w:r w:rsidDel="00B846EA">
          <w:delText>non-ideophones</w:delText>
        </w:r>
      </w:del>
      <w:ins w:id="96" w:author="Bonnie McLean" w:date="2022-01-29T16:21:00Z">
        <w:r w:rsidR="00B846EA">
          <w:t>prosaic words</w:t>
        </w:r>
      </w:ins>
      <w:r>
        <w:t xml:space="preserve">, we are able to better understand how these measures relate to each other and to iconicity. Differences between iconicity ratings </w:t>
      </w:r>
      <w:del w:id="97" w:author="Bonnie McLean" w:date="2022-01-29T16:18:00Z">
        <w:r w:rsidDel="00671CB9">
          <w:delText xml:space="preserve">of </w:delText>
        </w:r>
      </w:del>
      <w:ins w:id="98" w:author="Bonnie McLean" w:date="2022-01-29T16:18:00Z">
        <w:r w:rsidR="00671CB9">
          <w:t xml:space="preserve">for </w:t>
        </w:r>
      </w:ins>
      <w:r>
        <w:t xml:space="preserve">ideophones and </w:t>
      </w:r>
      <w:del w:id="99" w:author="Bonnie McLean" w:date="2022-01-29T16:19:00Z">
        <w:r w:rsidDel="00671CB9">
          <w:delText>non</w:delText>
        </w:r>
      </w:del>
      <w:ins w:id="100" w:author="Bonnie McLean" w:date="2022-01-29T16:19:00Z">
        <w:r w:rsidR="00671CB9">
          <w:t>prosaic words</w:t>
        </w:r>
      </w:ins>
      <w:del w:id="101" w:author="Bonnie McLean" w:date="2022-01-29T16:19:00Z">
        <w:r w:rsidDel="00671CB9">
          <w:delText>-ideophones</w:delText>
        </w:r>
      </w:del>
      <w:r>
        <w:t xml:space="preserve">–even when guessability is the same–highlight the role of structural markedness in enhancing perceived iconicity. Consistencies between guesses and ratings within these word types reassure us that, despite this, form-meaning association biases play a large role in explaining each measure. The unexpected result of ideophones also being poorly guessed reminds us that these biases are just that–subjective–and thus, while good guessing accuracies can be interpreted as positive evidence of language-external iconicity, average or poor guessing accuracies </w:t>
      </w:r>
      <w:r>
        <w:rPr>
          <w:i/>
          <w:iCs/>
        </w:rPr>
        <w:t>cannot</w:t>
      </w:r>
      <w:r>
        <w:t xml:space="preserve"> be interpreted as negative evidence of iconicity of either kind (language-internal or external). Similarly, while high ratings are likely to be a good indication of iconicity, researchers should be cautious of taking lower ratings indicating “slight” iconicity at face value.</w:t>
      </w:r>
    </w:p>
    <w:p w14:paraId="43C5AE7C" w14:textId="77777777" w:rsidR="005A0740" w:rsidRDefault="005A0740" w:rsidP="005A0740">
      <w:pPr>
        <w:pStyle w:val="Heading2"/>
      </w:pPr>
      <w:bookmarkStart w:id="102" w:name="_Toc94363602"/>
      <w:bookmarkEnd w:id="34"/>
      <w:r>
        <w:t>4.2</w:t>
      </w:r>
      <w:r>
        <w:tab/>
        <w:t>Towards a synthesis of measures</w:t>
      </w:r>
      <w:bookmarkEnd w:id="102"/>
    </w:p>
    <w:p w14:paraId="5F1749C8" w14:textId="503D54C5" w:rsidR="00762C0B" w:rsidRDefault="005A0740" w:rsidP="005A0740">
      <w:pPr>
        <w:pStyle w:val="FirstParagraph"/>
        <w:rPr>
          <w:ins w:id="103" w:author="Bonnie McLean" w:date="2022-01-29T16:24:00Z"/>
        </w:rPr>
      </w:pPr>
      <w:r>
        <w:t xml:space="preserve">Given the limitations of each measure discussed above, for a full picture of iconicity in the lexicon, a synthesis of measures is recommended. Iconicity ratings from native speakers can tell us which mappings are meaningful to them, while comparisons with guessability for non-speakers can establish which of these mappings are likely to be meaningful on their own, versus which </w:t>
      </w:r>
      <w:r>
        <w:rPr>
          <w:i/>
          <w:iCs/>
        </w:rPr>
        <w:t>become</w:t>
      </w:r>
      <w:r>
        <w:t xml:space="preserve"> meaningful through experience with the rest of the lexicon</w:t>
      </w:r>
      <w:ins w:id="104" w:author="Bonnie McLean" w:date="2022-01-29T16:24:00Z">
        <w:r w:rsidR="00762C0B">
          <w:t xml:space="preserve">. Occhino et al. (2020) refer to this distinction as language-external versus </w:t>
        </w:r>
        <w:r w:rsidR="005A6085">
          <w:t>language-internal iconicity. I</w:t>
        </w:r>
        <w:r w:rsidR="00762C0B">
          <w:t xml:space="preserve">t is a </w:t>
        </w:r>
      </w:ins>
      <w:ins w:id="105" w:author="Bonnie McLean" w:date="2022-01-29T16:25:00Z">
        <w:r w:rsidR="00762C0B">
          <w:t>distinction</w:t>
        </w:r>
      </w:ins>
      <w:ins w:id="106" w:author="Bonnie McLean" w:date="2022-01-29T16:24:00Z">
        <w:r w:rsidR="005A6085">
          <w:t xml:space="preserve"> with real correlates, as </w:t>
        </w:r>
        <w:r w:rsidR="00762C0B">
          <w:t xml:space="preserve">their study found differential effects for each type of iconicity </w:t>
        </w:r>
      </w:ins>
      <w:ins w:id="107" w:author="Bonnie McLean" w:date="2022-01-29T16:26:00Z">
        <w:r w:rsidR="005A6085">
          <w:t>on sign language processing (Occhino et al. 2020).</w:t>
        </w:r>
      </w:ins>
    </w:p>
    <w:p w14:paraId="11C39FCB" w14:textId="7793FDEB" w:rsidR="005A0740" w:rsidDel="00457C2D" w:rsidRDefault="005A0740" w:rsidP="005A0740">
      <w:pPr>
        <w:pStyle w:val="FirstParagraph"/>
        <w:rPr>
          <w:del w:id="108" w:author="Bonnie McLean" w:date="2022-01-29T16:27:00Z"/>
        </w:rPr>
      </w:pPr>
      <w:del w:id="109" w:author="Bonnie McLean" w:date="2022-01-29T16:27:00Z">
        <w:r w:rsidDel="00457C2D">
          <w:delText xml:space="preserve"> (language-external versus language-internal iconicity). Occhino, Anible, and Morford (2020) found differential effects of these two types of mappings in sign processing by signers of different proficiencies. They found that both types of iconicity were helpful to signers of a lower proficiency, but that for highly proficient signers only the most pervasive, language-external mappings made a difference to processing.</w:delText>
        </w:r>
      </w:del>
    </w:p>
    <w:p w14:paraId="18D5F2EF" w14:textId="6D0C1CF0" w:rsidR="005A0740" w:rsidRDefault="005A0740" w:rsidP="005A0740">
      <w:pPr>
        <w:pStyle w:val="BodyText"/>
      </w:pPr>
      <w:r>
        <w:t xml:space="preserve">Since structural markedness appears to boost ratings but not guessability, the two measures could </w:t>
      </w:r>
      <w:del w:id="110" w:author="Bonnie McLean" w:date="2022-01-29T16:27:00Z">
        <w:r w:rsidDel="00457C2D">
          <w:delText xml:space="preserve">also </w:delText>
        </w:r>
      </w:del>
      <w:r>
        <w:t xml:space="preserve">be used together to tease apart the influence of structural markedness versus form-meaning resemblances in driving iconic effects. Iconic effects are </w:t>
      </w:r>
      <w:del w:id="111" w:author="Bonnie McLean" w:date="2022-01-29T16:28:00Z">
        <w:r w:rsidDel="00457C2D">
          <w:delText xml:space="preserve">generally </w:delText>
        </w:r>
      </w:del>
      <w:ins w:id="112" w:author="Bonnie McLean" w:date="2022-01-29T16:28:00Z">
        <w:r w:rsidR="00457C2D">
          <w:t xml:space="preserve">generally </w:t>
        </w:r>
      </w:ins>
      <w:r>
        <w:t xml:space="preserve">assumed to be driven by form-meaning resemblances, but </w:t>
      </w:r>
      <w:del w:id="113" w:author="Bonnie McLean" w:date="2022-01-29T16:28:00Z">
        <w:r w:rsidDel="00457C2D">
          <w:delText xml:space="preserve">since </w:delText>
        </w:r>
      </w:del>
      <w:ins w:id="114" w:author="Bonnie McLean" w:date="2022-01-29T16:28:00Z">
        <w:r w:rsidR="00457C2D">
          <w:t xml:space="preserve">as </w:t>
        </w:r>
      </w:ins>
      <w:r>
        <w:t xml:space="preserve">these often go together with structural markedness it would be useful to know the relative contribution of each </w:t>
      </w:r>
      <w:del w:id="115" w:author="Bonnie McLean" w:date="2022-01-29T16:28:00Z">
        <w:r w:rsidDel="00457C2D">
          <w:delText xml:space="preserve">factor </w:delText>
        </w:r>
      </w:del>
      <w:ins w:id="116" w:author="Bonnie McLean" w:date="2022-01-29T16:28:00Z">
        <w:r w:rsidR="00457C2D">
          <w:t xml:space="preserve">factor </w:t>
        </w:r>
      </w:ins>
      <w:r>
        <w:t xml:space="preserve">in different situations and tasks. </w:t>
      </w:r>
      <w:del w:id="117" w:author="Bonnie McLean" w:date="2022-01-29T16:27:00Z">
        <w:r w:rsidDel="00457C2D">
          <w:delText xml:space="preserve">Since </w:delText>
        </w:r>
      </w:del>
      <w:del w:id="118" w:author="Bonnie McLean" w:date="2022-01-29T16:29:00Z">
        <w:r w:rsidDel="00457C2D">
          <w:delText xml:space="preserve">structural markedness is also subjective, the choice of participants used in the rating task will be important. </w:delText>
        </w:r>
      </w:del>
      <w:del w:id="119" w:author="Bonnie McLean" w:date="2022-01-29T16:30:00Z">
        <w:r w:rsidDel="00457C2D">
          <w:delText>Finally,</w:delText>
        </w:r>
      </w:del>
      <w:ins w:id="120" w:author="Bonnie McLean" w:date="2022-01-29T16:30:00Z">
        <w:r w:rsidR="00457C2D">
          <w:t>H</w:t>
        </w:r>
      </w:ins>
      <w:del w:id="121" w:author="Bonnie McLean" w:date="2022-01-29T16:30:00Z">
        <w:r w:rsidDel="00457C2D">
          <w:delText xml:space="preserve"> h</w:delText>
        </w:r>
      </w:del>
      <w:r>
        <w:t>aving guesses alongside ratings would</w:t>
      </w:r>
      <w:ins w:id="122" w:author="Bonnie McLean" w:date="2022-01-29T16:30:00Z">
        <w:r w:rsidR="00457C2D">
          <w:t xml:space="preserve"> also</w:t>
        </w:r>
      </w:ins>
      <w:r>
        <w:t xml:space="preserve"> allow researchers to make better decisions about the cut-off point between “high” and “low” iconicity ratings, as these could be motivated by correlations with </w:t>
      </w:r>
      <w:r>
        <w:lastRenderedPageBreak/>
        <w:t>guessing accuracy, rather than e.g. arbitrarily dividing the scale at the half-way point, or using percentiles tied to particular datasets.</w:t>
      </w:r>
    </w:p>
    <w:p w14:paraId="444A9095" w14:textId="0BBA569C" w:rsidR="00457C2D" w:rsidRDefault="005A0740" w:rsidP="005A0740">
      <w:pPr>
        <w:pStyle w:val="BodyText"/>
        <w:rPr>
          <w:ins w:id="123" w:author="Bonnie McLean" w:date="2022-01-29T16:32:00Z"/>
        </w:rPr>
      </w:pPr>
      <w:r>
        <w:t xml:space="preserve">Guesses and ratings could also be used to inform results from descriptive or data-driven measures, and vice-versa. For example, the psychological reality and relative </w:t>
      </w:r>
      <w:r>
        <w:rPr>
          <w:i/>
          <w:iCs/>
        </w:rPr>
        <w:t>strength</w:t>
      </w:r>
      <w:r>
        <w:t xml:space="preserve"> of form-meaning mappings described in lexicons could be tested using guessing or rating tasks with nonwords (e.g. Kwon 2017). Similarly, descriptive (semiotic) analysis, along with cross-linguistic comparisons where possible</w:t>
      </w:r>
      <w:ins w:id="124" w:author="Bonnie McLean" w:date="2022-01-29T16:32:00Z">
        <w:r w:rsidR="00457C2D">
          <w:t xml:space="preserve">, could be used to understand where these associations come from and explain why some are stronger or more universal than others. </w:t>
        </w:r>
      </w:ins>
    </w:p>
    <w:p w14:paraId="62D5798A" w14:textId="1B4786AE" w:rsidR="005A0740" w:rsidDel="00457C2D" w:rsidRDefault="005A0740" w:rsidP="005A0740">
      <w:pPr>
        <w:pStyle w:val="BodyText"/>
        <w:rPr>
          <w:del w:id="125" w:author="Bonnie McLean" w:date="2022-01-29T16:33:00Z"/>
        </w:rPr>
      </w:pPr>
      <w:del w:id="126" w:author="Bonnie McLean" w:date="2022-01-29T16:33:00Z">
        <w:r w:rsidDel="00457C2D">
          <w:delText xml:space="preserve"> could be used to understand and explain why some mappings are stronger or more universal than others.</w:delText>
        </w:r>
      </w:del>
    </w:p>
    <w:p w14:paraId="66E1252A" w14:textId="7E3AAB3B" w:rsidR="001340BC" w:rsidRDefault="005A0740" w:rsidP="00793630">
      <w:pPr>
        <w:pStyle w:val="Heading2"/>
        <w:rPr>
          <w:ins w:id="127" w:author="Bonnie McLean" w:date="2022-01-29T16:34:00Z"/>
        </w:rPr>
      </w:pPr>
      <w:bookmarkStart w:id="128" w:name="X8654aa2ae07741e33c8a6fbff2aa0be224a3b7f"/>
      <w:bookmarkStart w:id="129" w:name="towards-a-synthesis-of-measures"/>
      <w:bookmarkStart w:id="130" w:name="_Toc94363603"/>
      <w:bookmarkEnd w:id="129"/>
      <w:r>
        <w:t>4.3</w:t>
      </w:r>
      <w:r>
        <w:tab/>
        <w:t xml:space="preserve">Methodological </w:t>
      </w:r>
      <w:del w:id="131" w:author="Bonnie McLean" w:date="2022-01-29T17:51:00Z">
        <w:r w:rsidDel="00841ED3">
          <w:delText>improvements and evaluation</w:delText>
        </w:r>
      </w:del>
      <w:bookmarkEnd w:id="130"/>
      <w:ins w:id="132" w:author="Bonnie McLean" w:date="2022-01-29T17:51:00Z">
        <w:r w:rsidR="00841ED3">
          <w:t>contributions</w:t>
        </w:r>
      </w:ins>
    </w:p>
    <w:p w14:paraId="5D1997D0" w14:textId="77777777" w:rsidR="001340BC" w:rsidRPr="00793630" w:rsidDel="001340BC" w:rsidRDefault="001340BC" w:rsidP="001340BC">
      <w:pPr>
        <w:rPr>
          <w:del w:id="133" w:author="Bonnie McLean" w:date="2022-01-29T16:35:00Z"/>
        </w:rPr>
        <w:pPrChange w:id="134" w:author="Bonnie McLean" w:date="2022-01-29T16:33:00Z">
          <w:pPr>
            <w:pStyle w:val="Heading2"/>
          </w:pPr>
        </w:pPrChange>
      </w:pPr>
    </w:p>
    <w:p w14:paraId="6B8C0BEE" w14:textId="2DECC4E4" w:rsidR="005A0740" w:rsidRDefault="001340BC" w:rsidP="005A0740">
      <w:pPr>
        <w:pStyle w:val="FirstParagraph"/>
      </w:pPr>
      <w:ins w:id="135" w:author="Bonnie McLean" w:date="2022-01-29T16:34:00Z">
        <w:r>
          <w:t>As a final contribution of this study, having evaluated different guessing and rating paradigms, we were able to make some methodological improvements</w:t>
        </w:r>
      </w:ins>
      <w:ins w:id="136" w:author="Bonnie McLean" w:date="2022-01-29T16:35:00Z">
        <w:r>
          <w:t>—</w:t>
        </w:r>
      </w:ins>
      <w:ins w:id="137" w:author="Bonnie McLean" w:date="2022-01-29T16:34:00Z">
        <w:r>
          <w:t xml:space="preserve">particularly </w:t>
        </w:r>
      </w:ins>
      <w:ins w:id="138" w:author="Bonnie McLean" w:date="2022-01-29T16:35:00Z">
        <w:r>
          <w:t xml:space="preserve">to the guessing design. </w:t>
        </w:r>
      </w:ins>
      <w:del w:id="139" w:author="Bonnie McLean" w:date="2022-01-29T16:35:00Z">
        <w:r w:rsidR="005A0740" w:rsidDel="00E21820">
          <w:delText xml:space="preserve">We also sought to evaluate different rating and guessing paradigms, and were able to make some methodological improvements–particularly to the guessing design. </w:delText>
        </w:r>
      </w:del>
      <w:r w:rsidR="005A0740">
        <w:t xml:space="preserve">We contrasted two different guessing paradigms–one where participants are given a word and </w:t>
      </w:r>
      <w:del w:id="140" w:author="Bonnie McLean" w:date="2022-01-29T16:36:00Z">
        <w:r w:rsidR="005A0740" w:rsidDel="00E21820">
          <w:delText xml:space="preserve">have </w:delText>
        </w:r>
      </w:del>
      <w:ins w:id="141" w:author="Bonnie McLean" w:date="2022-01-29T16:36:00Z">
        <w:r w:rsidR="00E21820">
          <w:t xml:space="preserve">asked </w:t>
        </w:r>
      </w:ins>
      <w:r w:rsidR="005A0740">
        <w:t xml:space="preserve">to match it to the correct meaning from two </w:t>
      </w:r>
      <w:del w:id="142" w:author="Bonnie McLean" w:date="2022-01-29T16:58:00Z">
        <w:r w:rsidR="005A0740" w:rsidDel="00C60B04">
          <w:delText>translations</w:delText>
        </w:r>
      </w:del>
      <w:ins w:id="143" w:author="Bonnie McLean" w:date="2022-01-29T16:58:00Z">
        <w:r w:rsidR="00C60B04">
          <w:t>translations</w:t>
        </w:r>
      </w:ins>
      <w:r w:rsidR="005A0740">
        <w:t xml:space="preserve">, and another where participants are given a meaning and have to match it to the correct word from two words. Content-wise, choosing between words is more comparable to the design of </w:t>
      </w:r>
      <w:ins w:id="144" w:author="Bonnie McLean" w:date="2022-01-29T16:36:00Z">
        <w:r w:rsidR="00E21820">
          <w:t>the</w:t>
        </w:r>
      </w:ins>
      <w:del w:id="145" w:author="Bonnie McLean" w:date="2022-01-29T16:36:00Z">
        <w:r w:rsidR="005A0740" w:rsidDel="00E21820">
          <w:delText>a</w:delText>
        </w:r>
      </w:del>
      <w:r w:rsidR="005A0740">
        <w:t xml:space="preserve"> rating task, as both give the meaning first and involve only </w:t>
      </w:r>
      <w:del w:id="146" w:author="Bonnie McLean" w:date="2022-01-29T16:36:00Z">
        <w:r w:rsidR="005A0740" w:rsidDel="00E21820">
          <w:delText xml:space="preserve">one </w:delText>
        </w:r>
      </w:del>
      <w:ins w:id="147" w:author="Bonnie McLean" w:date="2022-01-29T16:36:00Z">
        <w:r w:rsidR="00E21820">
          <w:t xml:space="preserve">a single </w:t>
        </w:r>
      </w:ins>
      <w:r w:rsidR="005A0740">
        <w:t xml:space="preserve">English translation. This is important as the use of translations leads to several complications in the </w:t>
      </w:r>
      <w:del w:id="148" w:author="Bonnie McLean" w:date="2022-01-29T16:37:00Z">
        <w:r w:rsidR="005A0740" w:rsidDel="00E21820">
          <w:delText>experiment design</w:delText>
        </w:r>
      </w:del>
      <w:ins w:id="149" w:author="Bonnie McLean" w:date="2022-01-29T16:37:00Z">
        <w:r w:rsidR="00E21820">
          <w:t>interpretation of guessing results</w:t>
        </w:r>
      </w:ins>
      <w:r w:rsidR="005A0740">
        <w:t>. First, English-speaking participants can be expected to have more associations with English words than with unknown Japanese words, which could make the task more sensitive to the particular translations chosen. In addition, care has to be taken when choosing foils</w:t>
      </w:r>
      <w:del w:id="150" w:author="Bonnie McLean" w:date="2022-01-29T16:38:00Z">
        <w:r w:rsidR="005A0740" w:rsidDel="00E21820">
          <w:delText xml:space="preserve"> as well</w:delText>
        </w:r>
      </w:del>
      <w:r w:rsidR="005A0740">
        <w:t xml:space="preserve">, as they should preferably be from the same semantic domain, of a similar length of characters, and </w:t>
      </w:r>
      <w:del w:id="151" w:author="Bonnie McLean" w:date="2022-01-29T16:38:00Z">
        <w:r w:rsidR="005A0740" w:rsidDel="00E21820">
          <w:delText xml:space="preserve">not </w:delText>
        </w:r>
      </w:del>
      <w:ins w:id="152" w:author="Bonnie McLean" w:date="2022-01-29T16:38:00Z">
        <w:r w:rsidR="00E21820">
          <w:t xml:space="preserve">neither </w:t>
        </w:r>
      </w:ins>
      <w:r w:rsidR="005A0740">
        <w:t xml:space="preserve">synonyms </w:t>
      </w:r>
      <w:ins w:id="153" w:author="Bonnie McLean" w:date="2022-01-29T16:38:00Z">
        <w:r w:rsidR="00E21820">
          <w:t>n</w:t>
        </w:r>
      </w:ins>
      <w:r w:rsidR="005A0740">
        <w:t>or antonyms of the correct translation</w:t>
      </w:r>
      <w:ins w:id="154" w:author="Bonnie McLean" w:date="2022-01-29T16:38:00Z">
        <w:r w:rsidR="00E21820">
          <w:t xml:space="preserve"> (see description in Section 2.3)</w:t>
        </w:r>
      </w:ins>
      <w:r w:rsidR="005A0740">
        <w:t xml:space="preserve">. This makes the guessing between translations design more difficult to </w:t>
      </w:r>
      <w:del w:id="155" w:author="Bonnie McLean" w:date="2022-01-29T16:39:00Z">
        <w:r w:rsidR="005A0740" w:rsidDel="00E21820">
          <w:delText>use</w:delText>
        </w:r>
      </w:del>
      <w:ins w:id="156" w:author="Bonnie McLean" w:date="2022-01-29T16:39:00Z">
        <w:r w:rsidR="00E21820">
          <w:t>implement</w:t>
        </w:r>
      </w:ins>
      <w:r w:rsidR="005A0740">
        <w:t xml:space="preserve">, particularly </w:t>
      </w:r>
      <w:del w:id="157" w:author="Bonnie McLean" w:date="2022-01-29T16:39:00Z">
        <w:r w:rsidR="005A0740" w:rsidDel="00E21820">
          <w:delText xml:space="preserve">in </w:delText>
        </w:r>
      </w:del>
      <w:ins w:id="158" w:author="Bonnie McLean" w:date="2022-01-29T16:39:00Z">
        <w:r w:rsidR="00E21820">
          <w:t xml:space="preserve">for </w:t>
        </w:r>
      </w:ins>
      <w:r w:rsidR="005A0740">
        <w:t>small semantic domains (e.g. taste).</w:t>
      </w:r>
    </w:p>
    <w:p w14:paraId="547A7E39" w14:textId="750979B6" w:rsidR="002B60EE" w:rsidRDefault="005A0740" w:rsidP="00793630">
      <w:pPr>
        <w:pStyle w:val="BodyText"/>
        <w:rPr>
          <w:ins w:id="159" w:author="Bonnie McLean" w:date="2022-01-29T16:52:00Z"/>
        </w:rPr>
      </w:pPr>
      <w:r>
        <w:t xml:space="preserve">In contrast, a task in which participants guess between words is much easier to operationalise. This design can be easily adopted to any semantic domain or </w:t>
      </w:r>
      <w:del w:id="160" w:author="Bonnie McLean" w:date="2022-01-29T16:49:00Z">
        <w:r w:rsidDel="002B60EE">
          <w:delText>any kind</w:delText>
        </w:r>
      </w:del>
      <w:ins w:id="161" w:author="Bonnie McLean" w:date="2022-01-29T16:49:00Z">
        <w:r w:rsidR="002B60EE">
          <w:t>type</w:t>
        </w:r>
      </w:ins>
      <w:r>
        <w:t xml:space="preserve"> of data, </w:t>
      </w:r>
      <w:ins w:id="162" w:author="Bonnie McLean" w:date="2022-01-29T16:49:00Z">
        <w:r w:rsidR="002B60EE">
          <w:t xml:space="preserve">with foils either chosen randomly from among other items in the task, or </w:t>
        </w:r>
      </w:ins>
      <w:ins w:id="163" w:author="Bonnie McLean" w:date="2022-01-29T16:50:00Z">
        <w:r w:rsidR="002B60EE">
          <w:t>specified</w:t>
        </w:r>
      </w:ins>
      <w:ins w:id="164" w:author="Bonnie McLean" w:date="2022-01-29T16:49:00Z">
        <w:r w:rsidR="002B60EE">
          <w:t xml:space="preserve"> </w:t>
        </w:r>
      </w:ins>
      <w:ins w:id="165" w:author="Bonnie McLean" w:date="2022-01-29T16:51:00Z">
        <w:r w:rsidR="002B60EE">
          <w:t>using</w:t>
        </w:r>
      </w:ins>
      <w:ins w:id="166" w:author="Bonnie McLean" w:date="2022-01-29T16:49:00Z">
        <w:r w:rsidR="002B60EE">
          <w:t xml:space="preserve"> motivated criteria</w:t>
        </w:r>
      </w:ins>
      <w:del w:id="167" w:author="Bonnie McLean" w:date="2022-01-29T16:50:00Z">
        <w:r w:rsidDel="002B60EE">
          <w:delText>and the foils can be chosen either randomly from the other trials or selected based on specific criteria</w:delText>
        </w:r>
      </w:del>
      <w:r>
        <w:t>. In our case</w:t>
      </w:r>
      <w:ins w:id="168" w:author="Bonnie McLean" w:date="2022-01-29T16:51:00Z">
        <w:r w:rsidR="002B60EE">
          <w:t>,</w:t>
        </w:r>
      </w:ins>
      <w:r>
        <w:t xml:space="preserve"> we </w:t>
      </w:r>
      <w:del w:id="169" w:author="Bonnie McLean" w:date="2022-01-29T16:51:00Z">
        <w:r w:rsidDel="002B60EE">
          <w:delText xml:space="preserve">chose </w:delText>
        </w:r>
      </w:del>
      <w:ins w:id="170" w:author="Bonnie McLean" w:date="2022-01-29T16:51:00Z">
        <w:r w:rsidR="002B60EE">
          <w:t xml:space="preserve">used </w:t>
        </w:r>
      </w:ins>
      <w:r>
        <w:t xml:space="preserve">foils that were </w:t>
      </w:r>
      <w:ins w:id="171" w:author="Bonnie McLean" w:date="2022-01-29T16:52:00Z">
        <w:r w:rsidR="002B60EE">
          <w:t xml:space="preserve">maximally </w:t>
        </w:r>
      </w:ins>
      <w:del w:id="172" w:author="Bonnie McLean" w:date="2022-01-29T16:51:00Z">
        <w:r w:rsidDel="002B60EE">
          <w:delText>phonologically as distinct as possible</w:delText>
        </w:r>
      </w:del>
      <w:ins w:id="173" w:author="Bonnie McLean" w:date="2022-01-29T16:51:00Z">
        <w:r w:rsidR="002B60EE">
          <w:t>phonologically distinct</w:t>
        </w:r>
      </w:ins>
      <w:r>
        <w:t xml:space="preserve"> from the </w:t>
      </w:r>
      <w:del w:id="174" w:author="Bonnie McLean" w:date="2022-01-29T16:52:00Z">
        <w:r w:rsidDel="002B60EE">
          <w:delText xml:space="preserve">word </w:delText>
        </w:r>
      </w:del>
      <w:ins w:id="175" w:author="Bonnie McLean" w:date="2022-01-29T16:52:00Z">
        <w:r w:rsidR="002B60EE">
          <w:t xml:space="preserve">word </w:t>
        </w:r>
      </w:ins>
      <w:r>
        <w:t xml:space="preserve">being tested. </w:t>
      </w:r>
      <w:del w:id="176" w:author="Bonnie McLean" w:date="2022-01-29T16:53:00Z">
        <w:r w:rsidDel="002B60EE">
          <w:delText>The first reason for this was theoretical:</w:delText>
        </w:r>
      </w:del>
      <w:ins w:id="177" w:author="Bonnie McLean" w:date="2022-01-29T16:53:00Z">
        <w:r w:rsidR="002B60EE">
          <w:t>Our logic was that</w:t>
        </w:r>
      </w:ins>
      <w:r>
        <w:t xml:space="preserve"> </w:t>
      </w:r>
      <w:ins w:id="178" w:author="Bonnie McLean" w:date="2022-01-29T16:53:00Z">
        <w:r w:rsidR="002B60EE">
          <w:t xml:space="preserve">if the real word is a good fit for the meaning, then a word that sounds </w:t>
        </w:r>
        <w:r w:rsidR="002B60EE">
          <w:lastRenderedPageBreak/>
          <w:t>very different to it should be a bad fit for the meaning</w:t>
        </w:r>
      </w:ins>
      <w:ins w:id="179" w:author="Bonnie McLean" w:date="2022-01-29T16:54:00Z">
        <w:r w:rsidR="002B60EE">
          <w:t xml:space="preserve">. So using opposite-sounding foils enhances the task’s sensitivity to iconicity. </w:t>
        </w:r>
      </w:ins>
    </w:p>
    <w:p w14:paraId="76B28984" w14:textId="154C3898" w:rsidR="005A0740" w:rsidDel="002B60EE" w:rsidRDefault="005A0740" w:rsidP="002B60EE">
      <w:pPr>
        <w:pStyle w:val="BodyText"/>
        <w:rPr>
          <w:del w:id="180" w:author="Bonnie McLean" w:date="2022-01-29T16:56:00Z"/>
        </w:rPr>
        <w:pPrChange w:id="181" w:author="Bonnie McLean" w:date="2022-01-29T16:50:00Z">
          <w:pPr>
            <w:pStyle w:val="BodyText"/>
          </w:pPr>
        </w:pPrChange>
      </w:pPr>
      <w:del w:id="182" w:author="Bonnie McLean" w:date="2022-01-29T16:56:00Z">
        <w:r w:rsidDel="002B60EE">
          <w:delText>in a task designed to pick up on form-meaning resemblance, words that sound very different should not be suited to that meaning, enhancing the effect of iconicity. The second was practical: our stimuli had artificially flat intonations, which has been shown to decrease performance in guessing studies (Kunihira 1971; Dingemanse et al. 2016). By creating opposite sounding words, we tried to increase performance in the guessing task despite the degraded stimuli.</w:delText>
        </w:r>
      </w:del>
    </w:p>
    <w:p w14:paraId="6F2719BB" w14:textId="2E356CD3" w:rsidR="007C318C" w:rsidRPr="00793630" w:rsidRDefault="005A0740" w:rsidP="007C318C">
      <w:pPr>
        <w:pStyle w:val="BodyText"/>
        <w:rPr>
          <w:ins w:id="183" w:author="Bonnie McLean" w:date="2022-01-29T17:06:00Z"/>
        </w:rPr>
        <w:pPrChange w:id="184" w:author="Bonnie McLean" w:date="2022-01-29T17:15:00Z">
          <w:pPr>
            <w:pStyle w:val="BodyText"/>
          </w:pPr>
        </w:pPrChange>
      </w:pPr>
      <w:r>
        <w:t xml:space="preserve">When comparing results </w:t>
      </w:r>
      <w:del w:id="185" w:author="Bonnie McLean" w:date="2022-01-29T16:57:00Z">
        <w:r w:rsidDel="00C60B04">
          <w:delText xml:space="preserve">from </w:delText>
        </w:r>
      </w:del>
      <w:ins w:id="186" w:author="Bonnie McLean" w:date="2022-01-29T16:57:00Z">
        <w:r w:rsidR="00C60B04">
          <w:t xml:space="preserve">between </w:t>
        </w:r>
      </w:ins>
      <w:r>
        <w:t xml:space="preserve">the two designs, </w:t>
      </w:r>
      <w:ins w:id="187" w:author="Bonnie McLean" w:date="2022-01-29T16:57:00Z">
        <w:r w:rsidR="00C60B04">
          <w:t>the meaning-to-word design clearly emerges as the more favourable of the two.</w:t>
        </w:r>
      </w:ins>
      <w:del w:id="188" w:author="Bonnie McLean" w:date="2022-01-29T16:57:00Z">
        <w:r w:rsidDel="00C60B04">
          <w:delText>choosing between words is again the more favourable of the two</w:delText>
        </w:r>
      </w:del>
      <w:del w:id="189" w:author="Bonnie McLean" w:date="2022-01-29T16:58:00Z">
        <w:r w:rsidDel="00C60B04">
          <w:delText>.</w:delText>
        </w:r>
      </w:del>
      <w:r>
        <w:t xml:space="preserve"> First, as expected changing the translation or foil used led to less inconsistent results when choosing between words compared to when choosing between translations</w:t>
      </w:r>
      <w:ins w:id="190" w:author="Bonnie McLean" w:date="2022-01-29T16:57:00Z">
        <w:r w:rsidR="00C60B04">
          <w:t xml:space="preserve"> (Section 3.1)</w:t>
        </w:r>
      </w:ins>
      <w:r>
        <w:t>. Second, the range of guessing scores is much wider</w:t>
      </w:r>
      <w:ins w:id="191" w:author="Bonnie McLean" w:date="2022-01-29T17:00:00Z">
        <w:r w:rsidR="00C60B04">
          <w:t xml:space="preserve"> in the meaning-to-word design compared to the word-to-meaning design,</w:t>
        </w:r>
      </w:ins>
      <w:ins w:id="192" w:author="Bonnie McLean" w:date="2022-01-29T17:01:00Z">
        <w:r w:rsidR="00C60B04">
          <w:t xml:space="preserve"> with </w:t>
        </w:r>
      </w:ins>
      <w:del w:id="193" w:author="Bonnie McLean" w:date="2022-01-29T17:01:00Z">
        <w:r w:rsidDel="00C60B04">
          <w:delText xml:space="preserve"> when choosing between words compared to choosing between </w:delText>
        </w:r>
      </w:del>
      <w:del w:id="194" w:author="Bonnie McLean" w:date="2022-01-29T16:59:00Z">
        <w:r w:rsidDel="00C60B04">
          <w:delText>translations</w:delText>
        </w:r>
      </w:del>
      <w:del w:id="195" w:author="Bonnie McLean" w:date="2022-01-29T17:01:00Z">
        <w:r w:rsidDel="00C60B04">
          <w:delText xml:space="preserve">, with </w:delText>
        </w:r>
      </w:del>
      <w:r>
        <w:t xml:space="preserve">more words guessed at high </w:t>
      </w:r>
      <w:ins w:id="196" w:author="Bonnie McLean" w:date="2022-01-29T17:01:00Z">
        <w:r w:rsidR="00C60B04">
          <w:t xml:space="preserve">(and low) </w:t>
        </w:r>
      </w:ins>
      <w:r>
        <w:t xml:space="preserve">accuracy levels, and fewer words </w:t>
      </w:r>
      <w:del w:id="197" w:author="Bonnie McLean" w:date="2022-01-29T17:09:00Z">
        <w:r w:rsidDel="007C318C">
          <w:delText>around chance level</w:delText>
        </w:r>
      </w:del>
      <w:ins w:id="198" w:author="Bonnie McLean" w:date="2022-01-29T17:09:00Z">
        <w:r w:rsidR="007C318C">
          <w:t>guessed at chance</w:t>
        </w:r>
      </w:ins>
      <w:ins w:id="199" w:author="Bonnie McLean" w:date="2022-01-29T16:59:00Z">
        <w:r w:rsidR="00C60B04">
          <w:t xml:space="preserve"> (Section 3.2)</w:t>
        </w:r>
      </w:ins>
      <w:r>
        <w:t>. This is especially true when the foils used are maximally phonologically distinct</w:t>
      </w:r>
      <w:ins w:id="200" w:author="Bonnie McLean" w:date="2022-01-29T17:01:00Z">
        <w:r w:rsidR="00C60B04">
          <w:t xml:space="preserve">. </w:t>
        </w:r>
      </w:ins>
      <w:ins w:id="201" w:author="Bonnie McLean" w:date="2022-01-29T17:06:00Z">
        <w:r w:rsidR="00C60B04">
          <w:t xml:space="preserve">The same effect can be seen </w:t>
        </w:r>
      </w:ins>
      <w:ins w:id="202" w:author="Bonnie McLean" w:date="2022-01-29T17:08:00Z">
        <w:r w:rsidR="007C318C">
          <w:t xml:space="preserve">in form-to-meaning designs </w:t>
        </w:r>
      </w:ins>
      <w:ins w:id="203" w:author="Bonnie McLean" w:date="2022-01-29T17:06:00Z">
        <w:r w:rsidR="00C60B04">
          <w:t xml:space="preserve">when comparing </w:t>
        </w:r>
        <w:r w:rsidR="007C318C">
          <w:t xml:space="preserve">baseline differences in guessing accuracies </w:t>
        </w:r>
      </w:ins>
      <w:ins w:id="204" w:author="Bonnie McLean" w:date="2022-01-29T17:08:00Z">
        <w:r w:rsidR="007C318C">
          <w:t>between</w:t>
        </w:r>
      </w:ins>
      <w:ins w:id="205" w:author="Bonnie McLean" w:date="2022-01-29T17:06:00Z">
        <w:r w:rsidR="007C318C">
          <w:t xml:space="preserve"> studies that </w:t>
        </w:r>
      </w:ins>
      <w:ins w:id="206" w:author="Bonnie McLean" w:date="2022-01-29T17:07:00Z">
        <w:r w:rsidR="007C318C">
          <w:t xml:space="preserve">used antonyms versus random words as foils </w:t>
        </w:r>
      </w:ins>
      <w:ins w:id="207" w:author="Bonnie McLean" w:date="2022-01-29T17:08:00Z">
        <w:r w:rsidR="007C318C">
          <w:t xml:space="preserve">(e.g. Lockwood et al. 2016 versus </w:t>
        </w:r>
      </w:ins>
      <w:ins w:id="208" w:author="Bonnie McLean" w:date="2022-01-29T17:09:00Z">
        <w:r w:rsidR="007C318C">
          <w:t>Dingemanse et al. 2016)</w:t>
        </w:r>
      </w:ins>
      <w:ins w:id="209" w:author="Bonnie McLean" w:date="2022-01-29T17:06:00Z">
        <w:r w:rsidR="007C318C">
          <w:t xml:space="preserve">. </w:t>
        </w:r>
      </w:ins>
      <w:ins w:id="210" w:author="Bonnie McLean" w:date="2022-01-29T17:10:00Z">
        <w:r w:rsidR="007C318C">
          <w:t xml:space="preserve">In sum, our new meaning-to-word guessing design </w:t>
        </w:r>
      </w:ins>
      <w:ins w:id="211" w:author="Bonnie McLean" w:date="2022-01-29T17:11:00Z">
        <w:r w:rsidR="007C318C">
          <w:t xml:space="preserve">is both more robust to different choices of translations and foils, more sensitive to iconicity, and more discriminating between lesser and greater amounts of iconicity. </w:t>
        </w:r>
      </w:ins>
    </w:p>
    <w:p w14:paraId="22DED66B" w14:textId="3FC1BEEB" w:rsidR="00E74724" w:rsidRDefault="007C318C" w:rsidP="00C60B04">
      <w:pPr>
        <w:pStyle w:val="BodyText"/>
        <w:rPr>
          <w:ins w:id="212" w:author="Bonnie McLean" w:date="2022-01-29T17:33:00Z"/>
        </w:rPr>
        <w:pPrChange w:id="213" w:author="Bonnie McLean" w:date="2022-01-29T17:01:00Z">
          <w:pPr>
            <w:pStyle w:val="BodyText"/>
          </w:pPr>
        </w:pPrChange>
      </w:pPr>
      <w:ins w:id="214" w:author="Bonnie McLean" w:date="2022-01-29T17:13:00Z">
        <w:r>
          <w:t>We also considered the effects of using non-native speakers versus native speakers as raters</w:t>
        </w:r>
      </w:ins>
      <w:ins w:id="215" w:author="Bonnie McLean" w:date="2022-01-29T17:14:00Z">
        <w:r>
          <w:t xml:space="preserve"> </w:t>
        </w:r>
      </w:ins>
      <w:ins w:id="216" w:author="Bonnie McLean" w:date="2022-01-29T17:15:00Z">
        <w:r>
          <w:t>in</w:t>
        </w:r>
      </w:ins>
      <w:ins w:id="217" w:author="Bonnie McLean" w:date="2022-01-29T17:14:00Z">
        <w:r>
          <w:t xml:space="preserve"> the rating task</w:t>
        </w:r>
      </w:ins>
      <w:ins w:id="218" w:author="Bonnie McLean" w:date="2022-01-29T17:13:00Z">
        <w:r>
          <w:t xml:space="preserve">. </w:t>
        </w:r>
      </w:ins>
      <w:ins w:id="219" w:author="Bonnie McLean" w:date="2022-01-29T17:16:00Z">
        <w:r>
          <w:t>We found that using native speakers provided a greater spread of measures</w:t>
        </w:r>
      </w:ins>
      <w:ins w:id="220" w:author="Bonnie McLean" w:date="2022-01-29T17:17:00Z">
        <w:r w:rsidR="00E74724">
          <w:t xml:space="preserve"> (Section 3.2)</w:t>
        </w:r>
      </w:ins>
      <w:ins w:id="221" w:author="Bonnie McLean" w:date="2022-01-29T17:16:00Z">
        <w:r>
          <w:t>, probably because</w:t>
        </w:r>
      </w:ins>
      <w:ins w:id="222" w:author="Bonnie McLean" w:date="2022-01-29T17:18:00Z">
        <w:r w:rsidR="00E74724">
          <w:t xml:space="preserve"> native speakers’ familiarity with the words makes them more confident in </w:t>
        </w:r>
        <w:r w:rsidR="00E74724">
          <w:t>giving high or low ratings</w:t>
        </w:r>
        <w:r w:rsidR="00E74724">
          <w:t>. However, we did not find any difference in the consistency of the ratings provided between the two groups</w:t>
        </w:r>
      </w:ins>
      <w:ins w:id="223" w:author="Bonnie McLean" w:date="2022-01-29T17:19:00Z">
        <w:r w:rsidR="00E74724">
          <w:t>—</w:t>
        </w:r>
      </w:ins>
      <w:ins w:id="224" w:author="Bonnie McLean" w:date="2022-01-29T17:18:00Z">
        <w:r w:rsidR="00E74724">
          <w:t>non-</w:t>
        </w:r>
      </w:ins>
      <w:ins w:id="225" w:author="Bonnie McLean" w:date="2022-01-29T17:19:00Z">
        <w:r w:rsidR="00E74724">
          <w:t xml:space="preserve">native speakers were just as consistent as native speakers in rating the iconicity of Japanese words. </w:t>
        </w:r>
      </w:ins>
      <w:ins w:id="226" w:author="Bonnie McLean" w:date="2022-01-29T17:20:00Z">
        <w:r w:rsidR="00E74724">
          <w:t xml:space="preserve">Since both types of ratings are fairly reliable, we recommend choosing raters according to what makes the most theoretical sense in regards to the question being asked. </w:t>
        </w:r>
      </w:ins>
      <w:ins w:id="227" w:author="Bonnie McLean" w:date="2022-01-29T17:21:00Z">
        <w:r w:rsidR="00E74724">
          <w:t>For example, to predict language processing in adult native speakers, it makes sense to also use native speakers as raters; t</w:t>
        </w:r>
      </w:ins>
      <w:ins w:id="228" w:author="Bonnie McLean" w:date="2022-01-29T17:22:00Z">
        <w:r w:rsidR="00E74724">
          <w:t xml:space="preserve">o </w:t>
        </w:r>
      </w:ins>
      <w:ins w:id="229" w:author="Bonnie McLean" w:date="2022-01-29T17:21:00Z">
        <w:r w:rsidR="00E74724">
          <w:t xml:space="preserve">predict </w:t>
        </w:r>
      </w:ins>
      <w:ins w:id="230" w:author="Bonnie McLean" w:date="2022-01-29T17:22:00Z">
        <w:r w:rsidR="00E74724">
          <w:t>outcomes in</w:t>
        </w:r>
      </w:ins>
      <w:ins w:id="231" w:author="Bonnie McLean" w:date="2022-01-29T17:21:00Z">
        <w:r w:rsidR="00E74724">
          <w:t xml:space="preserve"> second language acquisition</w:t>
        </w:r>
      </w:ins>
      <w:ins w:id="232" w:author="Bonnie McLean" w:date="2022-01-29T17:22:00Z">
        <w:r w:rsidR="00E74724">
          <w:t xml:space="preserve">, using non-speakers </w:t>
        </w:r>
      </w:ins>
      <w:ins w:id="233" w:author="Bonnie McLean" w:date="2022-01-29T17:23:00Z">
        <w:r w:rsidR="00E74724">
          <w:t>is</w:t>
        </w:r>
      </w:ins>
      <w:ins w:id="234" w:author="Bonnie McLean" w:date="2022-01-29T17:22:00Z">
        <w:r w:rsidR="00E74724">
          <w:t xml:space="preserve"> more theoretically sound. </w:t>
        </w:r>
      </w:ins>
      <w:ins w:id="235" w:author="Bonnie McLean" w:date="2022-01-29T17:23:00Z">
        <w:r w:rsidR="00E74724">
          <w:t xml:space="preserve">The important thing to remember is that perceptions of iconicity are subjective and </w:t>
        </w:r>
      </w:ins>
      <w:ins w:id="236" w:author="Bonnie McLean" w:date="2022-01-29T17:24:00Z">
        <w:r w:rsidR="00E74724">
          <w:t>experience dependent</w:t>
        </w:r>
      </w:ins>
      <w:ins w:id="237" w:author="Bonnie McLean" w:date="2022-01-29T17:27:00Z">
        <w:r w:rsidR="00F86893">
          <w:t xml:space="preserve">, </w:t>
        </w:r>
      </w:ins>
      <w:ins w:id="238" w:author="Bonnie McLean" w:date="2022-01-29T17:28:00Z">
        <w:r w:rsidR="00F86893">
          <w:t>and</w:t>
        </w:r>
      </w:ins>
      <w:ins w:id="239" w:author="Bonnie McLean" w:date="2022-01-29T17:27:00Z">
        <w:r w:rsidR="00F86893">
          <w:t xml:space="preserve"> this </w:t>
        </w:r>
      </w:ins>
      <w:ins w:id="240" w:author="Bonnie McLean" w:date="2022-01-29T17:28:00Z">
        <w:r w:rsidR="00F86893">
          <w:t>needs to</w:t>
        </w:r>
      </w:ins>
      <w:ins w:id="241" w:author="Bonnie McLean" w:date="2022-01-29T17:27:00Z">
        <w:r w:rsidR="00F86893">
          <w:t xml:space="preserve"> be accounted for when collecting iconicity measures</w:t>
        </w:r>
      </w:ins>
      <w:ins w:id="242" w:author="Bonnie McLean" w:date="2022-01-29T17:26:00Z">
        <w:r w:rsidR="00E74724">
          <w:t xml:space="preserve"> </w:t>
        </w:r>
      </w:ins>
      <w:ins w:id="243" w:author="Bonnie McLean" w:date="2022-01-29T17:28:00Z">
        <w:r w:rsidR="00F86893">
          <w:t>(Occhino et al. 2017; 2020)</w:t>
        </w:r>
      </w:ins>
      <w:ins w:id="244" w:author="Bonnie McLean" w:date="2022-01-29T17:29:00Z">
        <w:r w:rsidR="00F86893">
          <w:t xml:space="preserve">. </w:t>
        </w:r>
      </w:ins>
      <w:ins w:id="245" w:author="Bonnie McLean" w:date="2022-01-29T17:26:00Z">
        <w:r w:rsidR="00E74724">
          <w:t xml:space="preserve"> </w:t>
        </w:r>
      </w:ins>
    </w:p>
    <w:p w14:paraId="7BED64FA" w14:textId="00C51B8B" w:rsidR="00C60B04" w:rsidRDefault="00F86893" w:rsidP="009A1F4B">
      <w:pPr>
        <w:pStyle w:val="BodyText2"/>
        <w:rPr>
          <w:ins w:id="246" w:author="Bonnie McLean" w:date="2022-01-29T16:59:00Z"/>
        </w:rPr>
        <w:pPrChange w:id="247" w:author="Bonnie McLean" w:date="2022-01-29T17:48:00Z">
          <w:pPr>
            <w:pStyle w:val="BodyText"/>
          </w:pPr>
        </w:pPrChange>
      </w:pPr>
      <w:ins w:id="248" w:author="Bonnie McLean" w:date="2022-01-29T17:33:00Z">
        <w:r>
          <w:t xml:space="preserve">We also created a python package, </w:t>
        </w:r>
      </w:ins>
      <w:ins w:id="249" w:author="Bonnie McLean" w:date="2022-01-29T17:51:00Z">
        <w:r w:rsidR="00841ED3">
          <w:rPr>
            <w:rStyle w:val="VerbatimChar"/>
          </w:rPr>
          <w:t>icotools</w:t>
        </w:r>
      </w:ins>
      <w:ins w:id="250" w:author="Bonnie McLean" w:date="2022-01-29T17:33:00Z">
        <w:r>
          <w:t xml:space="preserve">, </w:t>
        </w:r>
      </w:ins>
      <w:ins w:id="251" w:author="Bonnie McLean" w:date="2022-01-29T17:34:00Z">
        <w:r>
          <w:t>which can be used to automatically generate guessing and rating tasks</w:t>
        </w:r>
      </w:ins>
      <w:ins w:id="252" w:author="Bonnie McLean" w:date="2022-01-29T17:35:00Z">
        <w:r>
          <w:t xml:space="preserve"> from wordlists, </w:t>
        </w:r>
      </w:ins>
      <w:ins w:id="253" w:author="Bonnie McLean" w:date="2022-01-29T17:34:00Z">
        <w:r>
          <w:t xml:space="preserve">following the designs described in Section 2.4 and Section 2.5. </w:t>
        </w:r>
      </w:ins>
      <w:commentRangeStart w:id="254"/>
      <w:ins w:id="255" w:author="Bonnie McLean" w:date="2022-01-29T17:36:00Z">
        <w:r>
          <w:t xml:space="preserve">A full discussion of </w:t>
        </w:r>
      </w:ins>
      <w:ins w:id="256" w:author="Bonnie McLean" w:date="2022-01-29T17:51:00Z">
        <w:r w:rsidR="00841ED3">
          <w:rPr>
            <w:rStyle w:val="VerbatimChar"/>
          </w:rPr>
          <w:t>icotools</w:t>
        </w:r>
        <w:r w:rsidR="00841ED3">
          <w:t xml:space="preserve"> </w:t>
        </w:r>
      </w:ins>
      <w:ins w:id="257" w:author="Bonnie McLean" w:date="2022-01-29T17:36:00Z">
        <w:r>
          <w:t xml:space="preserve">and its functionality is provided in the Supplementary </w:t>
        </w:r>
        <w:r>
          <w:lastRenderedPageBreak/>
          <w:t>Materials</w:t>
        </w:r>
      </w:ins>
      <w:ins w:id="258" w:author="Bonnie McLean" w:date="2022-01-29T17:38:00Z">
        <w:r w:rsidR="00793630">
          <w:t xml:space="preserve">. </w:t>
        </w:r>
      </w:ins>
      <w:ins w:id="259" w:author="Bonnie McLean" w:date="2022-01-29T17:36:00Z">
        <w:r>
          <w:t xml:space="preserve"> </w:t>
        </w:r>
      </w:ins>
      <w:commentRangeEnd w:id="254"/>
      <w:ins w:id="260" w:author="Bonnie McLean" w:date="2022-01-29T17:56:00Z">
        <w:r w:rsidR="003B5197">
          <w:rPr>
            <w:rStyle w:val="CommentReference"/>
          </w:rPr>
          <w:commentReference w:id="254"/>
        </w:r>
      </w:ins>
      <w:ins w:id="261" w:author="Bonnie McLean" w:date="2022-01-29T17:39:00Z">
        <w:r w:rsidR="00793630">
          <w:t xml:space="preserve">Some of its main advantages are (1) </w:t>
        </w:r>
      </w:ins>
      <w:ins w:id="262" w:author="Bonnie McLean" w:date="2022-01-29T17:43:00Z">
        <w:r w:rsidR="00793630">
          <w:t>the ability to generate both guessing and rating tasks from the same wordlist</w:t>
        </w:r>
        <w:r w:rsidR="00793630">
          <w:t xml:space="preserve">, (2) </w:t>
        </w:r>
        <w:r w:rsidR="00793630">
          <w:t>the ability to specify multiple translations and multiple foils per word, so that results cannot be unduly influenced by one particular choice of translation or foil,</w:t>
        </w:r>
      </w:ins>
      <w:ins w:id="263" w:author="Bonnie McLean" w:date="2022-01-29T17:44:00Z">
        <w:r w:rsidR="00793630">
          <w:t xml:space="preserve"> and (3) </w:t>
        </w:r>
      </w:ins>
      <w:ins w:id="264" w:author="Bonnie McLean" w:date="2022-01-29T17:46:00Z">
        <w:r w:rsidR="00793630">
          <w:t xml:space="preserve">the ability to include a set of ‘control items’ in every experiment, </w:t>
        </w:r>
      </w:ins>
      <w:ins w:id="265" w:author="Bonnie McLean" w:date="2022-01-29T17:57:00Z">
        <w:r w:rsidR="00685127">
          <w:t xml:space="preserve">as an additional </w:t>
        </w:r>
      </w:ins>
      <w:ins w:id="266" w:author="Bonnie McLean" w:date="2022-01-29T17:47:00Z">
        <w:r w:rsidR="00793630">
          <w:t xml:space="preserve">way to monitor whether participants are behaving as expecting (see </w:t>
        </w:r>
      </w:ins>
      <w:ins w:id="267" w:author="Bonnie McLean" w:date="2022-01-29T17:48:00Z">
        <w:r w:rsidR="009A1F4B">
          <w:t>Section 2.2</w:t>
        </w:r>
      </w:ins>
      <w:ins w:id="268" w:author="Bonnie McLean" w:date="2022-01-29T17:47:00Z">
        <w:r w:rsidR="00793630">
          <w:t xml:space="preserve">). </w:t>
        </w:r>
      </w:ins>
      <w:ins w:id="269" w:author="Bonnie McLean" w:date="2022-01-29T17:49:00Z">
        <w:r w:rsidR="00515B74">
          <w:t xml:space="preserve">As well as audio files, the package supports </w:t>
        </w:r>
      </w:ins>
      <w:ins w:id="270" w:author="Bonnie McLean" w:date="2022-01-29T17:50:00Z">
        <w:r w:rsidR="00515B74">
          <w:t xml:space="preserve">videos and images as stimuli formats, </w:t>
        </w:r>
      </w:ins>
      <w:ins w:id="271" w:author="Bonnie McLean" w:date="2022-01-29T17:52:00Z">
        <w:r w:rsidR="008569E2">
          <w:t xml:space="preserve">making it </w:t>
        </w:r>
      </w:ins>
      <w:ins w:id="272" w:author="Bonnie McLean" w:date="2022-01-29T17:50:00Z">
        <w:r w:rsidR="000204E8">
          <w:t>suitable for investigation</w:t>
        </w:r>
      </w:ins>
      <w:ins w:id="273" w:author="Bonnie McLean" w:date="2022-01-29T17:51:00Z">
        <w:r w:rsidR="000204E8">
          <w:t>s</w:t>
        </w:r>
      </w:ins>
      <w:ins w:id="274" w:author="Bonnie McLean" w:date="2022-01-29T17:50:00Z">
        <w:r w:rsidR="000204E8">
          <w:t xml:space="preserve"> of iconicity </w:t>
        </w:r>
      </w:ins>
      <w:ins w:id="275" w:author="Bonnie McLean" w:date="2022-01-29T17:51:00Z">
        <w:r w:rsidR="008569E2">
          <w:t>in multiple modalities</w:t>
        </w:r>
        <w:r w:rsidR="000204E8">
          <w:t xml:space="preserve">. </w:t>
        </w:r>
      </w:ins>
    </w:p>
    <w:p w14:paraId="3A528810" w14:textId="68C3F7F4" w:rsidR="005A0740" w:rsidDel="007C318C" w:rsidRDefault="005A0740" w:rsidP="00C60B04">
      <w:pPr>
        <w:pStyle w:val="BodyText"/>
        <w:rPr>
          <w:del w:id="276" w:author="Bonnie McLean" w:date="2022-01-29T17:15:00Z"/>
        </w:rPr>
        <w:pPrChange w:id="277" w:author="Bonnie McLean" w:date="2022-01-29T16:57:00Z">
          <w:pPr>
            <w:pStyle w:val="BodyText"/>
          </w:pPr>
        </w:pPrChange>
      </w:pPr>
      <w:del w:id="278" w:author="Bonnie McLean" w:date="2022-01-29T17:15:00Z">
        <w:r w:rsidDel="007C318C">
          <w:delText xml:space="preserve">. However, for datasets that are relatively higher in iconicity to begin with–e.g. gestures or hand signs–using random foils will likely already produce good results. The better results in the choosing between words design can be easily explained, as the task was comparatively easier than in the choosing between translations design, where participants were restricted to choosing between two similar options (non-antonyms from the same semantic domain). The options in the choosing between words design are more distinct–even maximally so. In sum, the choosing between words design is both more robust, more sensitive to iconicity, and more discriminating between lesser and greater amounts of iconicity, so this is the design that we recommend and that we have implemented in </w:delText>
        </w:r>
        <w:r w:rsidDel="007C318C">
          <w:rPr>
            <w:rStyle w:val="VerbatimChar"/>
          </w:rPr>
          <w:delText>icotools</w:delText>
        </w:r>
        <w:r w:rsidDel="007C318C">
          <w:delText>.</w:delText>
        </w:r>
      </w:del>
    </w:p>
    <w:p w14:paraId="0B3A9213" w14:textId="07F04507" w:rsidR="005A0740" w:rsidDel="00F86893" w:rsidRDefault="00F86893" w:rsidP="005A0740">
      <w:pPr>
        <w:pStyle w:val="BodyText"/>
        <w:rPr>
          <w:del w:id="279" w:author="Bonnie McLean" w:date="2022-01-29T17:30:00Z"/>
        </w:rPr>
      </w:pPr>
      <w:ins w:id="280" w:author="Bonnie McLean" w:date="2022-01-29T17:30:00Z">
        <w:r w:rsidDel="00E74724">
          <w:t xml:space="preserve"> </w:t>
        </w:r>
      </w:ins>
      <w:del w:id="281" w:author="Bonnie McLean" w:date="2022-01-29T17:19:00Z">
        <w:r w:rsidR="005A0740" w:rsidDel="00E74724">
          <w:delText>We also compared our iconicity ratings from non-speakers with iconicity ratings from native speakers in Thompson et al. (2020). We found that, although using non-speakers resulted in a lesser spread of measures (</w:delText>
        </w:r>
        <w:r w:rsidR="005A0740" w:rsidRPr="007C318C" w:rsidDel="00E74724">
          <w:rPr>
            <w:highlight w:val="yellow"/>
            <w:rPrChange w:id="282" w:author="Bonnie McLean" w:date="2022-01-29T17:16:00Z">
              <w:rPr/>
            </w:rPrChange>
          </w:rPr>
          <w:delText>suggesting that native speakers are more confident in giving high and low ratings than non-native speakers</w:delText>
        </w:r>
        <w:r w:rsidR="005A0740" w:rsidDel="00E74724">
          <w:delText xml:space="preserve">), when evaluating the agreement between raters, ratings from non-speakers were just as reliable as ratings from native speakers–as well as being fairly robust to different choices of translation. Ratings from non-speakers were more reliable for ideophones than for </w:delText>
        </w:r>
      </w:del>
      <w:del w:id="283" w:author="Bonnie McLean" w:date="2022-01-29T16:21:00Z">
        <w:r w:rsidR="005A0740" w:rsidDel="00B846EA">
          <w:delText>non-ideophones</w:delText>
        </w:r>
      </w:del>
      <w:del w:id="284" w:author="Bonnie McLean" w:date="2022-01-29T17:19:00Z">
        <w:r w:rsidR="005A0740" w:rsidDel="00E74724">
          <w:delText xml:space="preserve">–but this is not to say that the ratings for </w:delText>
        </w:r>
      </w:del>
      <w:del w:id="285" w:author="Bonnie McLean" w:date="2022-01-29T16:21:00Z">
        <w:r w:rsidR="005A0740" w:rsidDel="00B846EA">
          <w:delText>non-ideophones</w:delText>
        </w:r>
      </w:del>
      <w:del w:id="286" w:author="Bonnie McLean" w:date="2022-01-29T17:19:00Z">
        <w:r w:rsidR="005A0740" w:rsidDel="00E74724">
          <w:delText xml:space="preserve"> were unreliable. Rather, the ratings for ideophones were </w:delText>
        </w:r>
        <w:r w:rsidR="005A0740" w:rsidDel="00E74724">
          <w:rPr>
            <w:i/>
            <w:iCs/>
          </w:rPr>
          <w:delText>particularly</w:delText>
        </w:r>
        <w:r w:rsidR="005A0740" w:rsidDel="00E74724">
          <w:delText xml:space="preserve"> reliable, probably because raters were more likely to have stronger intuitions about these words due to their structural markedness, and because they are more likely to be iconic in the first place. The same pattern was seen in the ratings from native speakers, although it did not reach statistical significance.</w:delText>
        </w:r>
      </w:del>
      <w:del w:id="287" w:author="Bonnie McLean" w:date="2022-01-29T17:30:00Z">
        <w:r w:rsidR="005A0740" w:rsidDel="00F86893">
          <w:delText xml:space="preserve"> Since both types of ratings are fairly reliable, our recommendation would be to choose participants for rating tasks according to how the ratings are going to be used. For example, to predict language processing in adult native speakers of a language, it would make sense to collect ratings from other adult native speakers of the same language.</w:delText>
        </w:r>
      </w:del>
    </w:p>
    <w:p w14:paraId="2E17BF77" w14:textId="77777777" w:rsidR="005A0740" w:rsidRDefault="005A0740" w:rsidP="005A0740">
      <w:pPr>
        <w:pStyle w:val="Heading1"/>
      </w:pPr>
      <w:bookmarkStart w:id="288" w:name="towards-a-reproducible-workflow"/>
      <w:bookmarkStart w:id="289" w:name="_Toc94363605"/>
      <w:bookmarkStart w:id="290" w:name="conclusions"/>
      <w:bookmarkEnd w:id="128"/>
      <w:bookmarkEnd w:id="288"/>
      <w:r>
        <w:t>5</w:t>
      </w:r>
      <w:r>
        <w:tab/>
        <w:t>Conclusions</w:t>
      </w:r>
      <w:bookmarkEnd w:id="289"/>
    </w:p>
    <w:p w14:paraId="601914C4" w14:textId="15FAB51D" w:rsidR="005A0740" w:rsidRDefault="005A0740" w:rsidP="005A0740">
      <w:pPr>
        <w:pStyle w:val="FirstParagraph"/>
      </w:pPr>
      <w:r>
        <w:t xml:space="preserve">This study has asked how we can make existing measures of iconicity even better, by critically evaluating and comparing two of the most promising behavioural measures of iconicity–iconicity ratings and guessing tasks. In comparing the two measures, we were able to get a better sense of the relative strengths and weaknesses of each. Our main finding is that the two measures are </w:t>
      </w:r>
      <w:del w:id="291" w:author="Bonnie McLean" w:date="2022-01-29T17:54:00Z">
        <w:r w:rsidDel="00C207CA">
          <w:delText xml:space="preserve">more </w:delText>
        </w:r>
      </w:del>
      <w:ins w:id="292" w:author="Bonnie McLean" w:date="2022-01-29T17:54:00Z">
        <w:r w:rsidR="00C207CA">
          <w:t>more</w:t>
        </w:r>
        <w:r w:rsidR="00C207CA">
          <w:t xml:space="preserve"> </w:t>
        </w:r>
      </w:ins>
      <w:r>
        <w:t xml:space="preserve">informative when used together than when used </w:t>
      </w:r>
      <w:del w:id="293" w:author="Bonnie McLean" w:date="2022-01-29T17:59:00Z">
        <w:r w:rsidDel="00685127">
          <w:delText>in isolation</w:delText>
        </w:r>
      </w:del>
      <w:ins w:id="294" w:author="Bonnie McLean" w:date="2022-01-29T17:59:00Z">
        <w:r w:rsidR="00685127">
          <w:t>alone</w:t>
        </w:r>
      </w:ins>
      <w:r>
        <w:t>. In isolation, it is difficult to determine the degree to which high iconicity ratings are driven by form-meaning associations versus structural markedness, and to have an objective sense of which ratings are “low” or “high”. In isolation, guesses provide only a narrow window into iconicity of a particular kind–strong, language-external associations.</w:t>
      </w:r>
      <w:del w:id="295" w:author="Bonnie McLean" w:date="2022-01-29T18:01:00Z">
        <w:r w:rsidDel="00685127">
          <w:delText xml:space="preserve"> However,</w:delText>
        </w:r>
      </w:del>
      <w:r>
        <w:t xml:space="preserve"> </w:t>
      </w:r>
      <w:ins w:id="296" w:author="Bonnie McLean" w:date="2022-01-29T18:02:00Z">
        <w:r w:rsidR="00685127">
          <w:t>However in</w:t>
        </w:r>
      </w:ins>
      <w:del w:id="297" w:author="Bonnie McLean" w:date="2022-01-29T18:01:00Z">
        <w:r w:rsidDel="00685127">
          <w:delText>i</w:delText>
        </w:r>
      </w:del>
      <w:del w:id="298" w:author="Bonnie McLean" w:date="2022-01-29T18:02:00Z">
        <w:r w:rsidDel="00685127">
          <w:delText>n</w:delText>
        </w:r>
      </w:del>
      <w:r>
        <w:t xml:space="preserve"> </w:t>
      </w:r>
      <w:r w:rsidRPr="00685127">
        <w:rPr>
          <w:i/>
          <w:iCs/>
          <w:rPrChange w:id="299" w:author="Bonnie McLean" w:date="2022-01-29T18:02:00Z">
            <w:rPr>
              <w:i/>
              <w:iCs/>
            </w:rPr>
          </w:rPrChange>
        </w:rPr>
        <w:t>combination</w:t>
      </w:r>
      <w:ins w:id="300" w:author="Bonnie McLean" w:date="2022-01-29T18:01:00Z">
        <w:r w:rsidR="00685127">
          <w:rPr>
            <w:i/>
            <w:iCs/>
          </w:rPr>
          <w:t>,</w:t>
        </w:r>
      </w:ins>
      <w:r>
        <w:t xml:space="preserve"> ratings and guesses together </w:t>
      </w:r>
      <w:del w:id="301" w:author="Bonnie McLean" w:date="2022-01-29T18:01:00Z">
        <w:r w:rsidDel="00685127">
          <w:delText xml:space="preserve">can </w:delText>
        </w:r>
      </w:del>
      <w:r>
        <w:t xml:space="preserve">provide a picture of iconicity </w:t>
      </w:r>
      <w:del w:id="302" w:author="Bonnie McLean" w:date="2022-01-29T17:54:00Z">
        <w:r w:rsidDel="00C207CA">
          <w:delText>at different levels</w:delText>
        </w:r>
      </w:del>
      <w:ins w:id="303" w:author="Bonnie McLean" w:date="2022-01-29T17:54:00Z">
        <w:r w:rsidR="00C207CA">
          <w:t>of different types</w:t>
        </w:r>
      </w:ins>
      <w:r>
        <w:t xml:space="preserve"> (</w:t>
      </w:r>
      <w:del w:id="304" w:author="Bonnie McLean" w:date="2022-01-29T18:00:00Z">
        <w:r w:rsidDel="00685127">
          <w:delText xml:space="preserve">both </w:delText>
        </w:r>
      </w:del>
      <w:r>
        <w:t>language internal and external), and in different degrees (low and high), while also uncovering how perceptions of iconicity are driven by both form-meaning associations and structural markedness. As the empirical study of ideophones and iconicity is coming of age, it is critical to couple descriptive and theoretical work with quantification and reproducible methods. We hope the methods and findings presented here provide a foundation for future work to build on, as well as a pointer towards asking new questions about what iconicity does in language, and how it does it.</w:t>
      </w:r>
      <w:bookmarkEnd w:id="290"/>
    </w:p>
    <w:p w14:paraId="3E47DF2A" w14:textId="77777777" w:rsidR="00360CAF" w:rsidRDefault="006A4A67">
      <w:pPr>
        <w:pStyle w:val="Heading1"/>
      </w:pPr>
      <w:r>
        <w:lastRenderedPageBreak/>
        <w:t>6</w:t>
      </w:r>
      <w:r>
        <w:tab/>
        <w:t>Data Availability Statement</w:t>
      </w:r>
      <w:bookmarkEnd w:id="31"/>
    </w:p>
    <w:p w14:paraId="66492CAA" w14:textId="77777777" w:rsidR="00360CAF" w:rsidRDefault="006A4A67" w:rsidP="002111D6">
      <w:pPr>
        <w:pStyle w:val="FirstParagraph"/>
        <w:jc w:val="left"/>
      </w:pPr>
      <w:r>
        <w:t xml:space="preserve">The data from the study, as well as the code used to produce the experiments and analyses can be found on the Open Science Framework, at </w:t>
      </w:r>
      <w:hyperlink r:id="rId25">
        <w:r>
          <w:rPr>
            <w:rStyle w:val="Hyperlink"/>
          </w:rPr>
          <w:t>https://osf.io/j57uc/?view_only=d59ffde4bc42467fafb71a904bef8d14</w:t>
        </w:r>
      </w:hyperlink>
      <w:r>
        <w:t>.</w:t>
      </w:r>
    </w:p>
    <w:p w14:paraId="204370DE" w14:textId="77777777" w:rsidR="00360CAF" w:rsidRDefault="006A4A67">
      <w:pPr>
        <w:pStyle w:val="Heading1"/>
      </w:pPr>
      <w:bookmarkStart w:id="305" w:name="_Toc94288931"/>
      <w:bookmarkStart w:id="306" w:name="references"/>
      <w:bookmarkEnd w:id="32"/>
      <w:r>
        <w:t>References</w:t>
      </w:r>
      <w:bookmarkEnd w:id="305"/>
    </w:p>
    <w:p w14:paraId="564DB8D5" w14:textId="77777777" w:rsidR="00360CAF" w:rsidRDefault="006A4A67">
      <w:pPr>
        <w:pStyle w:val="Bibliography"/>
      </w:pPr>
      <w:bookmarkStart w:id="307" w:name="ref-akita_toward_2012"/>
      <w:bookmarkStart w:id="308" w:name="refs"/>
      <w:r>
        <w:t xml:space="preserve">Akita, Kimi. 2012. “Toward a Frame-Semantic Definition of Sound-Symbolic Words: A Collocational Analysis of Japanese Mimetics.” </w:t>
      </w:r>
      <w:r>
        <w:rPr>
          <w:i/>
          <w:iCs/>
        </w:rPr>
        <w:t>Cognitive Linguistics</w:t>
      </w:r>
      <w:r>
        <w:t xml:space="preserve"> 23 (1): 67–90.</w:t>
      </w:r>
    </w:p>
    <w:p w14:paraId="7EB8A874" w14:textId="77777777" w:rsidR="00360CAF" w:rsidRDefault="006A4A67">
      <w:pPr>
        <w:pStyle w:val="Bibliography"/>
      </w:pPr>
      <w:bookmarkStart w:id="309" w:name="ref-aryani_why_2018"/>
      <w:bookmarkEnd w:id="307"/>
      <w:r>
        <w:t xml:space="preserve">Aryani, Arash, Markus Conrad, David Schmidtke, and Arthur Jacobs. 2018. “Why ’Piss’ Is Ruder Than ’Pee’? The Role of Sound in Affective Meaning Making.” </w:t>
      </w:r>
      <w:r>
        <w:rPr>
          <w:i/>
          <w:iCs/>
        </w:rPr>
        <w:t>PLOS ONE</w:t>
      </w:r>
      <w:r>
        <w:t xml:space="preserve"> 13 (6): e0198430. </w:t>
      </w:r>
      <w:hyperlink r:id="rId26">
        <w:r>
          <w:rPr>
            <w:rStyle w:val="Hyperlink"/>
          </w:rPr>
          <w:t>https://doi.org/10.1371/journal.pone.0198430</w:t>
        </w:r>
      </w:hyperlink>
      <w:r>
        <w:t>.</w:t>
      </w:r>
    </w:p>
    <w:p w14:paraId="0D236B9F" w14:textId="77777777" w:rsidR="00360CAF" w:rsidRDefault="006A4A67">
      <w:pPr>
        <w:pStyle w:val="Bibliography"/>
      </w:pPr>
      <w:bookmarkStart w:id="310" w:name="ref-aryani_affective_2018"/>
      <w:bookmarkEnd w:id="309"/>
      <w:r>
        <w:t xml:space="preserve">Aryani, Arash, and Arthur M. Jacobs. 2018. “Affective Congruence Between Sound and Meaning of Words Facilitates Semantic Decision.” </w:t>
      </w:r>
      <w:r>
        <w:rPr>
          <w:i/>
          <w:iCs/>
        </w:rPr>
        <w:t>Behavioral Sciences</w:t>
      </w:r>
      <w:r>
        <w:t xml:space="preserve"> 8 (6): 56. </w:t>
      </w:r>
      <w:hyperlink r:id="rId27">
        <w:r>
          <w:rPr>
            <w:rStyle w:val="Hyperlink"/>
          </w:rPr>
          <w:t>https://doi.org/10.3390/bs8060056</w:t>
        </w:r>
      </w:hyperlink>
      <w:r>
        <w:t>.</w:t>
      </w:r>
    </w:p>
    <w:p w14:paraId="22E46172" w14:textId="77777777" w:rsidR="00360CAF" w:rsidRDefault="006A4A67">
      <w:pPr>
        <w:pStyle w:val="Bibliography"/>
      </w:pPr>
      <w:bookmarkStart w:id="311" w:name="ref-blasi_soundmeaning_2016"/>
      <w:bookmarkEnd w:id="310"/>
      <w:r>
        <w:t xml:space="preserve">Blasi, Damián E., Søren Wichmann, Harald Hammarström, Peter F. Stadler, and Morten H. Christiansen. 2016. “Sound–Meaning Association Biases Evidenced Across Thousands of Languages.” </w:t>
      </w:r>
      <w:r>
        <w:rPr>
          <w:i/>
          <w:iCs/>
        </w:rPr>
        <w:t>Proceedings of the National Academy of Sciences</w:t>
      </w:r>
      <w:r>
        <w:t xml:space="preserve"> 113 (39): 10818–23.</w:t>
      </w:r>
    </w:p>
    <w:p w14:paraId="2E7B0C1C" w14:textId="77777777" w:rsidR="00360CAF" w:rsidRDefault="006A4A67">
      <w:pPr>
        <w:pStyle w:val="Bibliography"/>
      </w:pPr>
      <w:bookmarkStart w:id="312" w:name="ref-boersma_praat_2020"/>
      <w:bookmarkEnd w:id="311"/>
      <w:r>
        <w:t xml:space="preserve">Boersma, Paul, and David Weenink. 2020. “Praat: Doing Phonetics by Computer [Computer Program].” </w:t>
      </w:r>
      <w:hyperlink r:id="rId28">
        <w:r>
          <w:rPr>
            <w:rStyle w:val="Hyperlink"/>
          </w:rPr>
          <w:t>http://www.praat.org/</w:t>
        </w:r>
      </w:hyperlink>
      <w:r>
        <w:t>.</w:t>
      </w:r>
    </w:p>
    <w:p w14:paraId="418C62C4" w14:textId="77777777" w:rsidR="00360CAF" w:rsidRDefault="006A4A67">
      <w:pPr>
        <w:pStyle w:val="Bibliography"/>
      </w:pPr>
      <w:bookmarkStart w:id="313" w:name="ref-brown_phonetic_1955"/>
      <w:bookmarkEnd w:id="312"/>
      <w:r>
        <w:t xml:space="preserve">Brown, Roger W., Abraham H. Black, and Arnold E. Horowitz. 1955. “Phonetic Symbolism in Natural Languages.” </w:t>
      </w:r>
      <w:r>
        <w:rPr>
          <w:i/>
          <w:iCs/>
        </w:rPr>
        <w:t>The Journal of Abnormal and Social Psychology</w:t>
      </w:r>
      <w:r>
        <w:t xml:space="preserve"> 50 (3): 388.</w:t>
      </w:r>
    </w:p>
    <w:p w14:paraId="41B5D5D1" w14:textId="77777777" w:rsidR="00360CAF" w:rsidRDefault="006A4A67">
      <w:pPr>
        <w:pStyle w:val="Bibliography"/>
      </w:pPr>
      <w:bookmarkStart w:id="314" w:name="ref-curran_methods_2016"/>
      <w:bookmarkEnd w:id="313"/>
      <w:r>
        <w:t xml:space="preserve">Curran, Paul G. 2016. “Methods for the Detection of Carelessly Invalid Responses in Survey Data.” </w:t>
      </w:r>
      <w:r>
        <w:rPr>
          <w:i/>
          <w:iCs/>
        </w:rPr>
        <w:t>Journal of Experimental Social Psychology</w:t>
      </w:r>
      <w:r>
        <w:t xml:space="preserve"> 66: 4–19.</w:t>
      </w:r>
    </w:p>
    <w:p w14:paraId="77D879E1" w14:textId="77777777" w:rsidR="00360CAF" w:rsidRDefault="006A4A67">
      <w:pPr>
        <w:pStyle w:val="Bibliography"/>
      </w:pPr>
      <w:bookmarkStart w:id="315" w:name="ref-akita_ideophone_2019"/>
      <w:bookmarkEnd w:id="314"/>
      <w:r>
        <w:t xml:space="preserve">Dingemanse, Mark. 2019. “’Ideophone’ as a Comparative Concept.” In </w:t>
      </w:r>
      <w:r>
        <w:rPr>
          <w:i/>
          <w:iCs/>
        </w:rPr>
        <w:t>Ideophones, Mimetics, and Expressives</w:t>
      </w:r>
      <w:r>
        <w:t>, edited by Kimi Akita and Prashant Pardeshi, 13–33. Amsterdam: John Benjamins Publishing Company.</w:t>
      </w:r>
    </w:p>
    <w:p w14:paraId="46C8AD77" w14:textId="77777777" w:rsidR="00360CAF" w:rsidRDefault="006A4A67">
      <w:pPr>
        <w:pStyle w:val="Bibliography"/>
      </w:pPr>
      <w:bookmarkStart w:id="316" w:name="ref-dingemanse_arbitrariness_2015"/>
      <w:bookmarkEnd w:id="315"/>
      <w:r>
        <w:t xml:space="preserve">Dingemanse, Mark, Damián E. Blasi, Gary Lupyan, Morten H. Christiansen, and Padraic Monaghan. 2015. “Arbitrariness, Iconicity, and Systematicity in Language.” </w:t>
      </w:r>
      <w:r>
        <w:rPr>
          <w:i/>
          <w:iCs/>
        </w:rPr>
        <w:t>Trends in Cognitive Sciences</w:t>
      </w:r>
      <w:r>
        <w:t xml:space="preserve"> 19 (10): 603–15.</w:t>
      </w:r>
    </w:p>
    <w:p w14:paraId="1BB38A78" w14:textId="77777777" w:rsidR="00360CAF" w:rsidRDefault="006A4A67">
      <w:pPr>
        <w:pStyle w:val="Bibliography"/>
      </w:pPr>
      <w:bookmarkStart w:id="317" w:name="ref-dingemanse_what_2016"/>
      <w:bookmarkEnd w:id="316"/>
      <w:r>
        <w:t xml:space="preserve">Dingemanse, Mark, Will Schuerman, Eva Reinisch, Sylvia Tufvesson, and Holger Mitterer. 2016. “What Sound Symbolism Can and Cannot Do: Testing the Iconicity of Ideophones from Five Languages.” </w:t>
      </w:r>
      <w:r>
        <w:rPr>
          <w:i/>
          <w:iCs/>
        </w:rPr>
        <w:t>Language</w:t>
      </w:r>
      <w:r>
        <w:t xml:space="preserve"> 92 (2): e117–33.</w:t>
      </w:r>
    </w:p>
    <w:p w14:paraId="51D3E812" w14:textId="77777777" w:rsidR="00360CAF" w:rsidRDefault="006A4A67">
      <w:pPr>
        <w:pStyle w:val="Bibliography"/>
      </w:pPr>
      <w:bookmarkStart w:id="318" w:name="ref-dingemanse_playful_2020"/>
      <w:bookmarkEnd w:id="317"/>
      <w:r>
        <w:t xml:space="preserve">Dingemanse, Mark, and Bill Thompson. 2020. “Playful Iconicity: Structural Markedness Underlies the Relation Between Funniness and Iconicity.” </w:t>
      </w:r>
      <w:r>
        <w:rPr>
          <w:i/>
          <w:iCs/>
        </w:rPr>
        <w:t>Language and Cognition</w:t>
      </w:r>
      <w:r>
        <w:t xml:space="preserve"> 12 (1): 203–24. </w:t>
      </w:r>
      <w:hyperlink r:id="rId29">
        <w:r>
          <w:rPr>
            <w:rStyle w:val="Hyperlink"/>
          </w:rPr>
          <w:t>https://doi.org/10.1017/langcog.2019.49</w:t>
        </w:r>
      </w:hyperlink>
      <w:r>
        <w:t>.</w:t>
      </w:r>
    </w:p>
    <w:p w14:paraId="497AE982" w14:textId="77777777" w:rsidR="00360CAF" w:rsidRDefault="006A4A67">
      <w:pPr>
        <w:pStyle w:val="Bibliography"/>
      </w:pPr>
      <w:bookmarkStart w:id="319" w:name="ref-flaksman2020stanislav"/>
      <w:bookmarkEnd w:id="318"/>
      <w:r>
        <w:t xml:space="preserve">Flaksman, Maria A. 2020. “Stanislav Voronin’s Universal Classification of Onomatopoeic Words: A Critical Approach.” </w:t>
      </w:r>
      <w:r>
        <w:rPr>
          <w:i/>
          <w:iCs/>
        </w:rPr>
        <w:t>Dyskurs</w:t>
      </w:r>
      <w:r>
        <w:t xml:space="preserve"> 6 (4): 131–49.</w:t>
      </w:r>
    </w:p>
    <w:p w14:paraId="0B5CFA72" w14:textId="77777777" w:rsidR="00360CAF" w:rsidRDefault="006A4A67">
      <w:pPr>
        <w:pStyle w:val="Bibliography"/>
      </w:pPr>
      <w:bookmarkStart w:id="320" w:name="ref-hirayama_gendai_1992"/>
      <w:bookmarkEnd w:id="319"/>
      <w:r>
        <w:t xml:space="preserve">Hirayama, Teruo. 1992. </w:t>
      </w:r>
      <w:r>
        <w:rPr>
          <w:i/>
          <w:iCs/>
        </w:rPr>
        <w:t>Gendai Nihongo Hōgen Daijiten [Dictionary of Contemporary Japanese Dialects]</w:t>
      </w:r>
      <w:r>
        <w:t>. Tokyo, Japan: Meiji-shoin.</w:t>
      </w:r>
    </w:p>
    <w:p w14:paraId="09008F34" w14:textId="77777777" w:rsidR="00360CAF" w:rsidRDefault="006A4A67">
      <w:pPr>
        <w:pStyle w:val="Bibliography"/>
      </w:pPr>
      <w:bookmarkStart w:id="321" w:name="ref-hwang_body_2017"/>
      <w:bookmarkEnd w:id="320"/>
      <w:r>
        <w:t xml:space="preserve">Hwang, So-One, Nozomi Tomita, Hope Morgan, Rabia Ergin, Deniz İlkbaşaran, Sharon Seegers, Ryan Lepic, and Carol Padden. 2017. “Of the Body and the Hands: Patterned Iconicity for </w:t>
      </w:r>
      <w:r>
        <w:lastRenderedPageBreak/>
        <w:t xml:space="preserve">Semantic Categories*.” </w:t>
      </w:r>
      <w:r>
        <w:rPr>
          <w:i/>
          <w:iCs/>
        </w:rPr>
        <w:t>Language and Cognition</w:t>
      </w:r>
      <w:r>
        <w:t xml:space="preserve"> 9 (4): 573–602. </w:t>
      </w:r>
      <w:hyperlink r:id="rId30">
        <w:r>
          <w:rPr>
            <w:rStyle w:val="Hyperlink"/>
          </w:rPr>
          <w:t>https://doi.org/10.1017/langcog.2016.28</w:t>
        </w:r>
      </w:hyperlink>
      <w:r>
        <w:t>.</w:t>
      </w:r>
    </w:p>
    <w:p w14:paraId="758282AC" w14:textId="77777777" w:rsidR="00360CAF" w:rsidRDefault="006A4A67">
      <w:pPr>
        <w:pStyle w:val="Bibliography"/>
      </w:pPr>
      <w:bookmarkStart w:id="322" w:name="ref-johansson_typology_2020"/>
      <w:bookmarkEnd w:id="321"/>
      <w:r>
        <w:t xml:space="preserve">Johansson, Niklas Erben, Andrey Anikin, Gerd Carling, and Arthur Holmer. 2020. “The Typology of Sound Symbolism: Defining Macro-Concepts via Their Semantic and Phonetic Features.” </w:t>
      </w:r>
      <w:r>
        <w:rPr>
          <w:i/>
          <w:iCs/>
        </w:rPr>
        <w:t>Linguistic Typology</w:t>
      </w:r>
      <w:r>
        <w:t xml:space="preserve"> -1 (ahead-of-print). </w:t>
      </w:r>
      <w:hyperlink r:id="rId31">
        <w:r>
          <w:rPr>
            <w:rStyle w:val="Hyperlink"/>
          </w:rPr>
          <w:t>https://doi.org/10.1515/lingty-2020-2034</w:t>
        </w:r>
      </w:hyperlink>
      <w:r>
        <w:t>.</w:t>
      </w:r>
    </w:p>
    <w:p w14:paraId="2ADBF6F3" w14:textId="77777777" w:rsidR="00360CAF" w:rsidRDefault="006A4A67">
      <w:pPr>
        <w:pStyle w:val="Bibliography"/>
      </w:pPr>
      <w:bookmarkStart w:id="323" w:name="ref-joo_phonosemantic_2019"/>
      <w:bookmarkEnd w:id="322"/>
      <w:r>
        <w:t xml:space="preserve">Joo, Ian. 2019. “Phonosemantic Biases Found in Leipzig-Jakarta Lists of 66 Languages.” </w:t>
      </w:r>
      <w:r>
        <w:rPr>
          <w:i/>
          <w:iCs/>
        </w:rPr>
        <w:t>Linguistic Typology</w:t>
      </w:r>
      <w:r>
        <w:t xml:space="preserve"> 0 (0).</w:t>
      </w:r>
    </w:p>
    <w:p w14:paraId="539D827F" w14:textId="77777777" w:rsidR="00360CAF" w:rsidRDefault="006A4A67">
      <w:pPr>
        <w:pStyle w:val="Bibliography"/>
      </w:pPr>
      <w:bookmarkStart w:id="324" w:name="ref-kageyama_handbook_2016"/>
      <w:bookmarkEnd w:id="323"/>
      <w:r>
        <w:t xml:space="preserve">Kageyama, Taro, and Hideki Kishimoto, eds. 2016. </w:t>
      </w:r>
      <w:r>
        <w:rPr>
          <w:i/>
          <w:iCs/>
        </w:rPr>
        <w:t>Handbook of Japanese Lexicon and Word Formation</w:t>
      </w:r>
      <w:r>
        <w:t>. Handbooks of Japanese Language and Linguistics 3. Berlin: De Gruyter Mouton.</w:t>
      </w:r>
    </w:p>
    <w:p w14:paraId="5CA42125" w14:textId="77777777" w:rsidR="00360CAF" w:rsidRDefault="006A4A67">
      <w:pPr>
        <w:pStyle w:val="Bibliography"/>
      </w:pPr>
      <w:bookmarkStart w:id="325" w:name="ref-kohler_gestalt_1929"/>
      <w:bookmarkEnd w:id="324"/>
      <w:r>
        <w:t xml:space="preserve">Köhler, Wolfgang. 1929. </w:t>
      </w:r>
      <w:r>
        <w:rPr>
          <w:i/>
          <w:iCs/>
        </w:rPr>
        <w:t>Gestalt Psychology</w:t>
      </w:r>
      <w:r>
        <w:t>. New York: Liveright.</w:t>
      </w:r>
    </w:p>
    <w:p w14:paraId="1F986E92" w14:textId="77777777" w:rsidR="00360CAF" w:rsidRDefault="006A4A67">
      <w:pPr>
        <w:pStyle w:val="Bibliography"/>
      </w:pPr>
      <w:bookmarkStart w:id="326" w:name="ref-kunihira_effects_1971"/>
      <w:bookmarkEnd w:id="325"/>
      <w:r>
        <w:t xml:space="preserve">Kunihira, Shirou. 1971. “Effects of the Expressive Voice on Phonetic Symbolism.” </w:t>
      </w:r>
      <w:r>
        <w:rPr>
          <w:i/>
          <w:iCs/>
        </w:rPr>
        <w:t>Journal of Verbal Learning and Verbal Behavior</w:t>
      </w:r>
      <w:r>
        <w:t xml:space="preserve"> 10 (4): 427–29. </w:t>
      </w:r>
      <w:hyperlink r:id="rId32">
        <w:r>
          <w:rPr>
            <w:rStyle w:val="Hyperlink"/>
          </w:rPr>
          <w:t>https://doi.org/10.1016/S0022-5371(71)80042-7</w:t>
        </w:r>
      </w:hyperlink>
      <w:r>
        <w:t>.</w:t>
      </w:r>
    </w:p>
    <w:p w14:paraId="35D6A09F" w14:textId="77777777" w:rsidR="00360CAF" w:rsidRDefault="006A4A67">
      <w:pPr>
        <w:pStyle w:val="Bibliography"/>
      </w:pPr>
      <w:bookmarkStart w:id="327" w:name="ref-lmertest"/>
      <w:bookmarkEnd w:id="326"/>
      <w:r>
        <w:t xml:space="preserve">Kuznetsova, Alexandra, Per B. Brockhoff, and Rune H. B. Christensen. 2017. “lmerTest Package: Tests in Linear Mixed Effects Models.” </w:t>
      </w:r>
      <w:r>
        <w:rPr>
          <w:i/>
          <w:iCs/>
        </w:rPr>
        <w:t>Journal of Statistical Software</w:t>
      </w:r>
      <w:r>
        <w:t xml:space="preserve"> 82 (13): 1–26. </w:t>
      </w:r>
      <w:hyperlink r:id="rId33">
        <w:r>
          <w:rPr>
            <w:rStyle w:val="Hyperlink"/>
          </w:rPr>
          <w:t>https://doi.org/10.18637/jss.v082.i13</w:t>
        </w:r>
      </w:hyperlink>
      <w:r>
        <w:t>.</w:t>
      </w:r>
    </w:p>
    <w:p w14:paraId="05DCB57A" w14:textId="77777777" w:rsidR="00360CAF" w:rsidRDefault="006A4A67">
      <w:pPr>
        <w:pStyle w:val="Bibliography"/>
      </w:pPr>
      <w:bookmarkStart w:id="328" w:name="ref-kwon_empirically_2017"/>
      <w:bookmarkEnd w:id="327"/>
      <w:r>
        <w:t xml:space="preserve">Kwon, Nahyun. 2017. “Empirically Observed Iconicity Levels of English Phonaesthemes.” </w:t>
      </w:r>
      <w:r>
        <w:rPr>
          <w:i/>
          <w:iCs/>
        </w:rPr>
        <w:t>Public Journal of Semiotics</w:t>
      </w:r>
      <w:r>
        <w:t xml:space="preserve"> 7 (2): 73–93.</w:t>
      </w:r>
    </w:p>
    <w:p w14:paraId="7F2AC842" w14:textId="77777777" w:rsidR="00360CAF" w:rsidRDefault="006A4A67">
      <w:pPr>
        <w:pStyle w:val="Bibliography"/>
      </w:pPr>
      <w:bookmarkStart w:id="329" w:name="ref-lockwood_sound-symbolism_2016"/>
      <w:bookmarkEnd w:id="328"/>
      <w:r>
        <w:t xml:space="preserve">Lockwood, Gwilym, Mark Dingemanse, and Peter Hagoort. 2016. “Sound-Symbolism Boosts Novel Word Learning.” </w:t>
      </w:r>
      <w:r>
        <w:rPr>
          <w:i/>
          <w:iCs/>
        </w:rPr>
        <w:t>Journal of Experimental Psychology: Learning, Memory, and Cognition</w:t>
      </w:r>
      <w:r>
        <w:t xml:space="preserve"> 42 (8): 1274.</w:t>
      </w:r>
    </w:p>
    <w:p w14:paraId="27517BFF" w14:textId="77777777" w:rsidR="00360CAF" w:rsidRDefault="006A4A67">
      <w:pPr>
        <w:pStyle w:val="Bibliography"/>
      </w:pPr>
      <w:bookmarkStart w:id="330" w:name="ref-lupyan_language_2018"/>
      <w:bookmarkEnd w:id="329"/>
      <w:r>
        <w:t xml:space="preserve">Lupyan, Gary, and Bodo Winter. 2018. “Language Is More Abstract Than You Think, or, Why Aren’t Languages More Iconic?” </w:t>
      </w:r>
      <w:r>
        <w:rPr>
          <w:i/>
          <w:iCs/>
        </w:rPr>
        <w:t>Philosophical Transactions of the Royal Society B: Biological Sciences</w:t>
      </w:r>
      <w:r>
        <w:t xml:space="preserve"> 373 (1752): 20170137.</w:t>
      </w:r>
    </w:p>
    <w:p w14:paraId="7C0EAE64" w14:textId="77777777" w:rsidR="00360CAF" w:rsidRDefault="006A4A67">
      <w:pPr>
        <w:pStyle w:val="Bibliography"/>
      </w:pPr>
      <w:bookmarkStart w:id="331" w:name="ref-McLean_JaponicSensoryLex_2022"/>
      <w:bookmarkEnd w:id="330"/>
      <w:r>
        <w:t xml:space="preserve">McLean, Bonnie. 2022. </w:t>
      </w:r>
      <w:r>
        <w:rPr>
          <w:i/>
          <w:iCs/>
        </w:rPr>
        <w:t>JaponicSensoryLex</w:t>
      </w:r>
      <w:r>
        <w:t xml:space="preserve"> (version 1.0.0). </w:t>
      </w:r>
      <w:hyperlink r:id="rId34">
        <w:r>
          <w:rPr>
            <w:rStyle w:val="Hyperlink"/>
          </w:rPr>
          <w:t>https://doi.org/10.5281/zenodo.5910236</w:t>
        </w:r>
      </w:hyperlink>
      <w:r>
        <w:t>.</w:t>
      </w:r>
    </w:p>
    <w:p w14:paraId="5A451A7A" w14:textId="77777777" w:rsidR="00360CAF" w:rsidRDefault="006A4A67">
      <w:pPr>
        <w:pStyle w:val="Bibliography"/>
      </w:pPr>
      <w:bookmarkStart w:id="332" w:name="ref-phoible"/>
      <w:bookmarkEnd w:id="331"/>
      <w:r>
        <w:t xml:space="preserve">Moran, Steven, and Daniel McCloy, eds. 2019. </w:t>
      </w:r>
      <w:r>
        <w:rPr>
          <w:i/>
          <w:iCs/>
        </w:rPr>
        <w:t>PHOIBLE 2.0</w:t>
      </w:r>
      <w:r>
        <w:t xml:space="preserve">. Jena: Max Planck Institute for the Science of Human History. </w:t>
      </w:r>
      <w:hyperlink r:id="rId35">
        <w:r>
          <w:rPr>
            <w:rStyle w:val="Hyperlink"/>
          </w:rPr>
          <w:t>https://phoible.org/</w:t>
        </w:r>
      </w:hyperlink>
      <w:r>
        <w:t>.</w:t>
      </w:r>
    </w:p>
    <w:p w14:paraId="2815A6BE" w14:textId="77777777" w:rsidR="00360CAF" w:rsidRDefault="006A4A67">
      <w:pPr>
        <w:pStyle w:val="Bibliography"/>
      </w:pPr>
      <w:bookmarkStart w:id="333" w:name="ref-motamedi_iconicity_2019"/>
      <w:bookmarkEnd w:id="332"/>
      <w:r>
        <w:t xml:space="preserve">Motamedi, Yasamin, Hannah Little, Alan Nielsen, and Justin Sulik. 2019. “The Iconicity Toolbox: Empirical Approaches to Measuring Iconicity.” </w:t>
      </w:r>
      <w:r>
        <w:rPr>
          <w:i/>
          <w:iCs/>
        </w:rPr>
        <w:t>Language and Cognition</w:t>
      </w:r>
      <w:r>
        <w:t xml:space="preserve"> 11 (2): 188–207.</w:t>
      </w:r>
    </w:p>
    <w:p w14:paraId="61AA9A7E" w14:textId="77777777" w:rsidR="00360CAF" w:rsidRDefault="006A4A67">
      <w:pPr>
        <w:pStyle w:val="Bibliography"/>
      </w:pPr>
      <w:bookmarkStart w:id="334" w:name="ref-occhino_role_2020"/>
      <w:bookmarkEnd w:id="333"/>
      <w:r>
        <w:t xml:space="preserve">Occhino, Corrine, Benjamin Anible, and Jill P. Morford. 2020. “The Role of Iconicity, Construal, and Proficiency in the Online Processing of Handshape.” </w:t>
      </w:r>
      <w:r>
        <w:rPr>
          <w:i/>
          <w:iCs/>
        </w:rPr>
        <w:t>Language and Cognition</w:t>
      </w:r>
      <w:r>
        <w:t xml:space="preserve"> 12 (1): 114–37.</w:t>
      </w:r>
    </w:p>
    <w:p w14:paraId="68F5BAF3" w14:textId="77777777" w:rsidR="00360CAF" w:rsidRDefault="006A4A67">
      <w:pPr>
        <w:pStyle w:val="Bibliography"/>
      </w:pPr>
      <w:bookmarkStart w:id="335" w:name="ref-occhino_iconicity_2017"/>
      <w:bookmarkEnd w:id="334"/>
      <w:r>
        <w:t xml:space="preserve">Occhino, Corrine, Benjamin Anible, Erin Wilkinson, and Jill P. Morford. 2017. “Iconicity Is in the Eye of the Beholder.” </w:t>
      </w:r>
      <w:r>
        <w:rPr>
          <w:i/>
          <w:iCs/>
        </w:rPr>
        <w:t>Gesture</w:t>
      </w:r>
      <w:r>
        <w:t xml:space="preserve"> 16 (1): 99–125. </w:t>
      </w:r>
      <w:hyperlink r:id="rId36">
        <w:r>
          <w:rPr>
            <w:rStyle w:val="Hyperlink"/>
          </w:rPr>
          <w:t>https://benjamins.com/catalog/gest.16.1.04occ</w:t>
        </w:r>
      </w:hyperlink>
      <w:r>
        <w:t>.</w:t>
      </w:r>
    </w:p>
    <w:p w14:paraId="3611DAB0" w14:textId="77777777" w:rsidR="00360CAF" w:rsidRDefault="006A4A67">
      <w:pPr>
        <w:pStyle w:val="Bibliography"/>
      </w:pPr>
      <w:bookmarkStart w:id="336" w:name="ref-ormel_role_2009"/>
      <w:bookmarkEnd w:id="335"/>
      <w:r>
        <w:t xml:space="preserve">Ormel, Ellen, Daan Hermans, Harry Knoors, and Ludo Verhoeven. 2009. “The Role of Sign Phonology and Iconicity During Sign Processing: The Case of Deaf Children.” </w:t>
      </w:r>
      <w:r>
        <w:rPr>
          <w:i/>
          <w:iCs/>
        </w:rPr>
        <w:t>Journal of Deaf Studies and Deaf Education</w:t>
      </w:r>
      <w:r>
        <w:t xml:space="preserve"> 14 (4): 436–48.</w:t>
      </w:r>
    </w:p>
    <w:p w14:paraId="65FF66AE" w14:textId="77777777" w:rsidR="00360CAF" w:rsidRDefault="006A4A67">
      <w:pPr>
        <w:pStyle w:val="Bibliography"/>
      </w:pPr>
      <w:bookmarkStart w:id="337" w:name="ref-ostling_visual_2018"/>
      <w:bookmarkEnd w:id="336"/>
      <w:r>
        <w:t xml:space="preserve">Östling, Robert, Carl Börstell, and Servane Courtaux. 2018. “Visual Iconicity Across Sign Languages: Large-Scale Automated Video Analysis of Iconic Articulators and Locations.” </w:t>
      </w:r>
      <w:r>
        <w:rPr>
          <w:i/>
          <w:iCs/>
        </w:rPr>
        <w:t>Frontiers in Psychology</w:t>
      </w:r>
      <w:r>
        <w:t xml:space="preserve"> 9. </w:t>
      </w:r>
      <w:hyperlink r:id="rId37">
        <w:r>
          <w:rPr>
            <w:rStyle w:val="Hyperlink"/>
          </w:rPr>
          <w:t>https://doi.org/10.3389/fpsyg.2018.00725</w:t>
        </w:r>
      </w:hyperlink>
      <w:r>
        <w:t>.</w:t>
      </w:r>
    </w:p>
    <w:p w14:paraId="12130BC3" w14:textId="77777777" w:rsidR="00360CAF" w:rsidRDefault="006A4A67">
      <w:pPr>
        <w:pStyle w:val="Bibliography"/>
      </w:pPr>
      <w:bookmarkStart w:id="338" w:name="ref-perlman_iconicity_2015"/>
      <w:bookmarkEnd w:id="337"/>
      <w:r>
        <w:t xml:space="preserve">Perlman, Marcus, Rick Dale, and Gary Lupyan. 2015. “Iconicity Can Ground the Creation of Vocal Symbols.” </w:t>
      </w:r>
      <w:r>
        <w:rPr>
          <w:i/>
          <w:iCs/>
        </w:rPr>
        <w:t>Royal Society Open Science</w:t>
      </w:r>
      <w:r>
        <w:t xml:space="preserve"> 2 (8): 150152.</w:t>
      </w:r>
    </w:p>
    <w:p w14:paraId="7FB6F68D" w14:textId="77777777" w:rsidR="00360CAF" w:rsidRDefault="006A4A67">
      <w:pPr>
        <w:pStyle w:val="Bibliography"/>
      </w:pPr>
      <w:bookmarkStart w:id="339" w:name="ref-perlman_people_2018"/>
      <w:bookmarkEnd w:id="338"/>
      <w:r>
        <w:t xml:space="preserve">Perlman, Marcus, and Gary Lupyan. 2018. “People Can Create Iconic Vocalizations to Communicate Various Meanings to Naïve Listeners.” </w:t>
      </w:r>
      <w:r>
        <w:rPr>
          <w:i/>
          <w:iCs/>
        </w:rPr>
        <w:t>Scientific Reports</w:t>
      </w:r>
      <w:r>
        <w:t xml:space="preserve"> 8 (1): 1–14. </w:t>
      </w:r>
      <w:hyperlink r:id="rId38">
        <w:r>
          <w:rPr>
            <w:rStyle w:val="Hyperlink"/>
          </w:rPr>
          <w:t>https://doi.org/10.1038/s41598-018-20961-6</w:t>
        </w:r>
      </w:hyperlink>
      <w:r>
        <w:t>.</w:t>
      </w:r>
    </w:p>
    <w:p w14:paraId="291D80B3" w14:textId="77777777" w:rsidR="00360CAF" w:rsidRDefault="006A4A67">
      <w:pPr>
        <w:pStyle w:val="Bibliography"/>
      </w:pPr>
      <w:bookmarkStart w:id="340" w:name="ref-perniss_iconicity_2010"/>
      <w:bookmarkEnd w:id="339"/>
      <w:r>
        <w:lastRenderedPageBreak/>
        <w:t xml:space="preserve">Perniss, Pamela, Robin Thompson, and Gabriella Vigliocco. 2010. “Iconicity as a General Property of Language: Evidence from Spoken and Signed Languages.” </w:t>
      </w:r>
      <w:r>
        <w:rPr>
          <w:i/>
          <w:iCs/>
        </w:rPr>
        <w:t>Frontiers in Psychology</w:t>
      </w:r>
      <w:r>
        <w:t xml:space="preserve"> 1 (227): 1–15.</w:t>
      </w:r>
    </w:p>
    <w:p w14:paraId="6BDF2812" w14:textId="77777777" w:rsidR="00360CAF" w:rsidRDefault="006A4A67">
      <w:pPr>
        <w:pStyle w:val="Bibliography"/>
      </w:pPr>
      <w:bookmarkStart w:id="341" w:name="ref-perniss_bridge_2014"/>
      <w:bookmarkEnd w:id="340"/>
      <w:r>
        <w:t xml:space="preserve">Perniss, Pamela, and Gabriella Vigliocco. 2014. “The Bridge of Iconicity: From a World of Experience to the Experience of Language.” </w:t>
      </w:r>
      <w:r>
        <w:rPr>
          <w:i/>
          <w:iCs/>
        </w:rPr>
        <w:t>Philosophical Transactions of the Royal Society B: Biological Sciences</w:t>
      </w:r>
      <w:r>
        <w:t xml:space="preserve"> 369 (1651): 20130300.</w:t>
      </w:r>
    </w:p>
    <w:p w14:paraId="6B111A98" w14:textId="77777777" w:rsidR="00360CAF" w:rsidRDefault="006A4A67">
      <w:pPr>
        <w:pStyle w:val="Bibliography"/>
      </w:pPr>
      <w:bookmarkStart w:id="342" w:name="ref-perry_iconicity_2015"/>
      <w:bookmarkEnd w:id="341"/>
      <w:r>
        <w:t xml:space="preserve">Perry, Lynn K., Marcus Perlman, and Gary Lupyan. 2015. “Iconicity in English and Spanish and Its Relation to Lexical Category and Age of Acquisition.” </w:t>
      </w:r>
      <w:r>
        <w:rPr>
          <w:i/>
          <w:iCs/>
        </w:rPr>
        <w:t>PloS One</w:t>
      </w:r>
      <w:r>
        <w:t xml:space="preserve"> 10 (9): e0137147.</w:t>
      </w:r>
    </w:p>
    <w:p w14:paraId="0A363454" w14:textId="77777777" w:rsidR="00360CAF" w:rsidRDefault="006A4A67">
      <w:pPr>
        <w:pStyle w:val="Bibliography"/>
      </w:pPr>
      <w:bookmarkStart w:id="343" w:name="ref-pietrandrea_iconicity_2002"/>
      <w:bookmarkEnd w:id="342"/>
      <w:r>
        <w:t xml:space="preserve">Pietrandrea, Paola. 2002. “Iconicity and Arbitrariness in Italian Sign Language.” </w:t>
      </w:r>
      <w:r>
        <w:rPr>
          <w:i/>
          <w:iCs/>
        </w:rPr>
        <w:t>Sign Language Studies</w:t>
      </w:r>
      <w:r>
        <w:t>, 296–321.</w:t>
      </w:r>
    </w:p>
    <w:p w14:paraId="5C823EC6" w14:textId="77777777" w:rsidR="00360CAF" w:rsidRDefault="006A4A67">
      <w:pPr>
        <w:pStyle w:val="Bibliography"/>
      </w:pPr>
      <w:bookmarkStart w:id="344" w:name="ref-punselie_iconicity_2020"/>
      <w:bookmarkEnd w:id="343"/>
      <w:r>
        <w:t>Punselie, Stella. 2020. “Iconicity in Ideophones.” Bachelor's thesis, Nijmegen: Radboud University.</w:t>
      </w:r>
    </w:p>
    <w:p w14:paraId="0BAF1DFB" w14:textId="77777777" w:rsidR="00360CAF" w:rsidRDefault="006A4A67">
      <w:pPr>
        <w:pStyle w:val="Bibliography"/>
      </w:pPr>
      <w:bookmarkStart w:id="345" w:name="ref-ramachandran_synaesthesia_2001"/>
      <w:bookmarkEnd w:id="344"/>
      <w:r>
        <w:t xml:space="preserve">Ramachandran, Vilayanur S., and Edward M. Hubbard. 2001. “Synaesthesia–a Window into Perception, Thought and Language.” </w:t>
      </w:r>
      <w:r>
        <w:rPr>
          <w:i/>
          <w:iCs/>
        </w:rPr>
        <w:t>Journal of Consciousness Studies</w:t>
      </w:r>
      <w:r>
        <w:t xml:space="preserve"> 8 (12): 3–34.</w:t>
      </w:r>
    </w:p>
    <w:p w14:paraId="581DD6D0" w14:textId="77777777" w:rsidR="00360CAF" w:rsidRDefault="006A4A67">
      <w:pPr>
        <w:pStyle w:val="Bibliography"/>
      </w:pPr>
      <w:bookmarkStart w:id="346" w:name="ref-sanada_kenbetsu_2015"/>
      <w:bookmarkEnd w:id="345"/>
      <w:r>
        <w:t xml:space="preserve">Sanada, Shinji, and Kenji Tomosada, eds. 2015. </w:t>
      </w:r>
      <w:r>
        <w:rPr>
          <w:i/>
          <w:iCs/>
        </w:rPr>
        <w:t>Kenbetsu Hoogen Kanzyoo Hyoogen Jiten [Dialect Dictionary of Emotion Expressions by Prefecture]</w:t>
      </w:r>
      <w:r>
        <w:t>. Tokyo: Tokyodo.</w:t>
      </w:r>
    </w:p>
    <w:p w14:paraId="0BC6BEFC" w14:textId="77777777" w:rsidR="00360CAF" w:rsidRDefault="006A4A67">
      <w:pPr>
        <w:pStyle w:val="Bibliography"/>
      </w:pPr>
      <w:bookmarkStart w:id="347" w:name="ref-sanada_kenbetsu_2018"/>
      <w:bookmarkEnd w:id="346"/>
      <w:r>
        <w:t xml:space="preserve">———, eds. 2018. </w:t>
      </w:r>
      <w:r>
        <w:rPr>
          <w:i/>
          <w:iCs/>
        </w:rPr>
        <w:t>Kenbetsu Hoogen Kankaku Hyoogen Jiten [Dialect Dictionary of Sensory Expressions by Prefecture]</w:t>
      </w:r>
      <w:r>
        <w:t>. Tokyo: Tokyodo.</w:t>
      </w:r>
    </w:p>
    <w:p w14:paraId="62997FB8" w14:textId="77777777" w:rsidR="00360CAF" w:rsidRDefault="006A4A67">
      <w:pPr>
        <w:pStyle w:val="Bibliography"/>
      </w:pPr>
      <w:bookmarkStart w:id="348" w:name="ref-schmidtke_effects_2018"/>
      <w:bookmarkEnd w:id="347"/>
      <w:r>
        <w:t xml:space="preserve">Schmidtke, David, and Markus Conrad. 2018. “Effects of Affective Phonological Iconicity in Online Language Processing: Evidence from a Letter Search Task.” </w:t>
      </w:r>
      <w:r>
        <w:rPr>
          <w:i/>
          <w:iCs/>
        </w:rPr>
        <w:t>Journal of Experimental Psychology: General</w:t>
      </w:r>
      <w:r>
        <w:t xml:space="preserve"> 147 (10): 1544.</w:t>
      </w:r>
    </w:p>
    <w:p w14:paraId="35C59C32" w14:textId="77777777" w:rsidR="00360CAF" w:rsidRDefault="006A4A67">
      <w:pPr>
        <w:pStyle w:val="Bibliography"/>
      </w:pPr>
      <w:bookmarkStart w:id="349" w:name="ref-sevcikova_sehyr_perceived_2019"/>
      <w:bookmarkEnd w:id="348"/>
      <w:r>
        <w:t xml:space="preserve">Sevcikova Sehyr, Zed, and Karen Emmorey. 2019. “The Perceived Mapping Between Form and Meaning in American Sign Language Depends on Linguistic Knowledge and Task: Evidence from Iconicity and Transparency Judgments.” </w:t>
      </w:r>
      <w:r>
        <w:rPr>
          <w:i/>
          <w:iCs/>
        </w:rPr>
        <w:t>Language and Cognition</w:t>
      </w:r>
      <w:r>
        <w:t xml:space="preserve"> 11 (2): 208–34.</w:t>
      </w:r>
    </w:p>
    <w:p w14:paraId="790608A5" w14:textId="77777777" w:rsidR="00360CAF" w:rsidRDefault="006A4A67">
      <w:pPr>
        <w:pStyle w:val="Bibliography"/>
      </w:pPr>
      <w:bookmarkStart w:id="350" w:name="ref-sidhu_lonely_2018"/>
      <w:bookmarkEnd w:id="349"/>
      <w:r>
        <w:t xml:space="preserve">Sidhu, David M., and Penny M. Pexman. 2018. “Lonely Sensational Icons: Semantic Neighbourhood Density, Sensory Experience and Iconicity.” </w:t>
      </w:r>
      <w:r>
        <w:rPr>
          <w:i/>
          <w:iCs/>
        </w:rPr>
        <w:t>Language, Cognition and Neuroscience</w:t>
      </w:r>
      <w:r>
        <w:t xml:space="preserve"> 33 (1): 25–31.</w:t>
      </w:r>
    </w:p>
    <w:p w14:paraId="7786A404" w14:textId="77777777" w:rsidR="00360CAF" w:rsidRDefault="006A4A67">
      <w:pPr>
        <w:pStyle w:val="Bibliography"/>
      </w:pPr>
      <w:bookmarkStart w:id="351" w:name="ref-thompson_iconicity_2020"/>
      <w:bookmarkEnd w:id="350"/>
      <w:r>
        <w:t xml:space="preserve">Thompson, Arthur Lewis, Kimi Akita, and Youngah Do. 2020. “Iconicity Ratings Across the Japanese Lexicon: A Comparative Study with English.” </w:t>
      </w:r>
      <w:r>
        <w:rPr>
          <w:i/>
          <w:iCs/>
        </w:rPr>
        <w:t>Linguistics Vanguard</w:t>
      </w:r>
      <w:r>
        <w:t xml:space="preserve"> 0 (0). </w:t>
      </w:r>
      <w:hyperlink r:id="rId39">
        <w:r>
          <w:rPr>
            <w:rStyle w:val="Hyperlink"/>
          </w:rPr>
          <w:t>https://doi.org/10.1515/lingvan-2019-0088</w:t>
        </w:r>
      </w:hyperlink>
      <w:r>
        <w:t>.</w:t>
      </w:r>
    </w:p>
    <w:p w14:paraId="034F13E2" w14:textId="77777777" w:rsidR="00360CAF" w:rsidRDefault="006A4A67">
      <w:pPr>
        <w:pStyle w:val="Bibliography"/>
      </w:pPr>
      <w:bookmarkStart w:id="352" w:name="ref-thompson_defining_2019"/>
      <w:bookmarkEnd w:id="351"/>
      <w:r>
        <w:t xml:space="preserve">Thompson, Arthur Lewis, and Youngah Do. 2019. “Defining Iconicity: An Articulation-Based Methodology for Explaining the Phonological Structure of Ideophones.” </w:t>
      </w:r>
      <w:r>
        <w:rPr>
          <w:i/>
          <w:iCs/>
        </w:rPr>
        <w:t>Glossa: A Journal of General Linguistics</w:t>
      </w:r>
      <w:r>
        <w:t xml:space="preserve"> 4 (1).</w:t>
      </w:r>
    </w:p>
    <w:p w14:paraId="0BBA8445" w14:textId="77777777" w:rsidR="00360CAF" w:rsidRDefault="006A4A67">
      <w:pPr>
        <w:pStyle w:val="Bibliography"/>
      </w:pPr>
      <w:bookmarkStart w:id="353" w:name="ref-thompson_link_2009"/>
      <w:bookmarkEnd w:id="352"/>
      <w:r>
        <w:t xml:space="preserve">Thompson, Robin L., David P. Vinson, and Gabriella Vigliocco. 2009. “The Link Between Form and Meaning in American Sign Language: Lexical Processing Effects.” </w:t>
      </w:r>
      <w:r>
        <w:rPr>
          <w:i/>
          <w:iCs/>
        </w:rPr>
        <w:t>Journal of Experimental Psychology: Learning, Memory, and Cognition</w:t>
      </w:r>
      <w:r>
        <w:t xml:space="preserve"> 35 (2): 550.</w:t>
      </w:r>
    </w:p>
    <w:p w14:paraId="0D710345" w14:textId="77777777" w:rsidR="00360CAF" w:rsidRDefault="006A4A67">
      <w:pPr>
        <w:pStyle w:val="Bibliography"/>
      </w:pPr>
      <w:bookmarkStart w:id="354" w:name="ref-tsuru_problem_1933"/>
      <w:bookmarkEnd w:id="353"/>
      <w:r>
        <w:t xml:space="preserve">Tsuru, Shigeto, and H. Fries. 1933. “A Problem in Meaning.” </w:t>
      </w:r>
      <w:r>
        <w:rPr>
          <w:i/>
          <w:iCs/>
        </w:rPr>
        <w:t>Journal of General Psychology</w:t>
      </w:r>
      <w:r>
        <w:t xml:space="preserve"> 8: 281–84.</w:t>
      </w:r>
    </w:p>
    <w:p w14:paraId="43971B04" w14:textId="77777777" w:rsidR="00360CAF" w:rsidRDefault="006A4A67">
      <w:pPr>
        <w:pStyle w:val="Bibliography"/>
      </w:pPr>
      <w:bookmarkStart w:id="355" w:name="ref-tzeng_specificity_2017"/>
      <w:bookmarkEnd w:id="354"/>
      <w:r>
        <w:t xml:space="preserve">Tzeng, Christina Y., Lynne C. Nygaard, and Laura L. Namy. 2017. “The Specificity of Sound Symbolic Correspondences in Spoken Language.” </w:t>
      </w:r>
      <w:r>
        <w:rPr>
          <w:i/>
          <w:iCs/>
        </w:rPr>
        <w:t>Cognitive Science</w:t>
      </w:r>
      <w:r>
        <w:t xml:space="preserve"> 41 (8): 2191–2220. https://doi.org/</w:t>
      </w:r>
      <w:hyperlink r:id="rId40">
        <w:r>
          <w:rPr>
            <w:rStyle w:val="Hyperlink"/>
          </w:rPr>
          <w:t>https://doi.org/10.1111/cogs.12474</w:t>
        </w:r>
      </w:hyperlink>
      <w:r>
        <w:t>.</w:t>
      </w:r>
    </w:p>
    <w:p w14:paraId="16F43273" w14:textId="77777777" w:rsidR="00360CAF" w:rsidRDefault="006A4A67">
      <w:pPr>
        <w:pStyle w:val="Bibliography"/>
      </w:pPr>
      <w:bookmarkStart w:id="356" w:name="ref-ullrich_relation_2017"/>
      <w:bookmarkEnd w:id="355"/>
      <w:r>
        <w:t xml:space="preserve">Ullrich, Susann, Arash Aryani, Maria Kraxenberger, Arthur M. Jacobs, and Markus Conrad. 2017. “On the Relation Between the General Affective Meaning and the Basic Sublexical, Lexical, and Inter-Lexical Features of Poetic Texts—A Case Study Using 57 Poems of H. M. Enzensberger.” </w:t>
      </w:r>
      <w:r>
        <w:rPr>
          <w:i/>
          <w:iCs/>
        </w:rPr>
        <w:t>Frontiers in Psychology</w:t>
      </w:r>
      <w:r>
        <w:t xml:space="preserve"> 0. </w:t>
      </w:r>
      <w:hyperlink r:id="rId41">
        <w:r>
          <w:rPr>
            <w:rStyle w:val="Hyperlink"/>
          </w:rPr>
          <w:t>https://doi.org/10.3389/fpsyg.2016.02073</w:t>
        </w:r>
      </w:hyperlink>
      <w:r>
        <w:t>.</w:t>
      </w:r>
    </w:p>
    <w:p w14:paraId="3140143C" w14:textId="77777777" w:rsidR="00360CAF" w:rsidRDefault="006A4A67">
      <w:pPr>
        <w:pStyle w:val="Bibliography"/>
      </w:pPr>
      <w:bookmarkStart w:id="357" w:name="ref-ullrich_phonological_2016"/>
      <w:bookmarkEnd w:id="356"/>
      <w:r>
        <w:lastRenderedPageBreak/>
        <w:t xml:space="preserve">Ullrich, Susann, Sonja A. Kotz, David S. Schmidtke, Arash Aryani, and Markus Conrad. 2016. “Phonological Iconicity Electrifies: An ERP Study on Affective Sound-to-Meaning Correspondences in German.” </w:t>
      </w:r>
      <w:r>
        <w:rPr>
          <w:i/>
          <w:iCs/>
        </w:rPr>
        <w:t>Frontiers in Psychology</w:t>
      </w:r>
      <w:r>
        <w:t xml:space="preserve"> 0. </w:t>
      </w:r>
      <w:hyperlink r:id="rId42">
        <w:r>
          <w:rPr>
            <w:rStyle w:val="Hyperlink"/>
          </w:rPr>
          <w:t>https://doi.org/10.3389/fpsyg.2016.01200</w:t>
        </w:r>
      </w:hyperlink>
      <w:r>
        <w:t>.</w:t>
      </w:r>
    </w:p>
    <w:p w14:paraId="02550CF4" w14:textId="77777777" w:rsidR="00360CAF" w:rsidRDefault="006A4A67">
      <w:pPr>
        <w:pStyle w:val="Bibliography"/>
      </w:pPr>
      <w:bookmarkStart w:id="358" w:name="ref-vinson_british_2008"/>
      <w:bookmarkEnd w:id="357"/>
      <w:r>
        <w:t xml:space="preserve">Vinson, David P., Kearsy Cormier, Tanya Denmark, Adam Schembri, and Gabriella Vigliocco. 2008. “The British Sign Language (BSL) Norms for Age of Acquisition, Familiarity, and Iconicity.” </w:t>
      </w:r>
      <w:r>
        <w:rPr>
          <w:i/>
          <w:iCs/>
        </w:rPr>
        <w:t>Behavior Research Methods</w:t>
      </w:r>
      <w:r>
        <w:t xml:space="preserve"> 40 (4): 1079–87.</w:t>
      </w:r>
    </w:p>
    <w:p w14:paraId="13DEA73D" w14:textId="77777777" w:rsidR="00360CAF" w:rsidRDefault="006A4A67">
      <w:pPr>
        <w:pStyle w:val="Bibliography"/>
      </w:pPr>
      <w:bookmarkStart w:id="359" w:name="ref-voronin_osnovy_2006"/>
      <w:bookmarkEnd w:id="358"/>
      <w:r>
        <w:t xml:space="preserve">Voronin, Stanislav V. 2006. </w:t>
      </w:r>
      <w:r>
        <w:rPr>
          <w:i/>
          <w:iCs/>
        </w:rPr>
        <w:t>Osnovy Fonosemantiki [The Fundamentals of Phonosemantics]</w:t>
      </w:r>
      <w:r>
        <w:t>. Moscow: Moskva Lenand.</w:t>
      </w:r>
    </w:p>
    <w:p w14:paraId="5FC28449" w14:textId="77777777" w:rsidR="00360CAF" w:rsidRDefault="006A4A67">
      <w:pPr>
        <w:pStyle w:val="Bibliography"/>
      </w:pPr>
      <w:bookmarkStart w:id="360" w:name="ref-wichmann_sound_2010"/>
      <w:bookmarkEnd w:id="359"/>
      <w:r>
        <w:t xml:space="preserve">Wichmann, Søren, Eric W. Holman, and Cecil H. Brown. 2010. “Sound Symbolism in Basic Vocabulary.” </w:t>
      </w:r>
      <w:r>
        <w:rPr>
          <w:i/>
          <w:iCs/>
        </w:rPr>
        <w:t>Entropy</w:t>
      </w:r>
      <w:r>
        <w:t xml:space="preserve"> 12 (4): 844–58. </w:t>
      </w:r>
      <w:hyperlink r:id="rId43">
        <w:r>
          <w:rPr>
            <w:rStyle w:val="Hyperlink"/>
          </w:rPr>
          <w:t>https://doi.org/10.3390/e12040844</w:t>
        </w:r>
      </w:hyperlink>
      <w:r>
        <w:t>.</w:t>
      </w:r>
    </w:p>
    <w:p w14:paraId="4459CD0B" w14:textId="77777777" w:rsidR="00360CAF" w:rsidRDefault="006A4A67">
      <w:pPr>
        <w:pStyle w:val="Bibliography"/>
      </w:pPr>
      <w:bookmarkStart w:id="361" w:name="ref-winter_iconicity_2021"/>
      <w:bookmarkEnd w:id="360"/>
      <w:r>
        <w:t xml:space="preserve">Winter, Bodo, and Marcus Perlman. 2021. “Iconicity Ratings Really Do Measure Iconicity, and They Open a New Window onto the Nature of Language.” </w:t>
      </w:r>
      <w:r>
        <w:rPr>
          <w:i/>
          <w:iCs/>
        </w:rPr>
        <w:t>Linguistics Vanguard</w:t>
      </w:r>
      <w:r>
        <w:t xml:space="preserve"> 7 (1).</w:t>
      </w:r>
    </w:p>
    <w:p w14:paraId="441C07BF" w14:textId="77777777" w:rsidR="00360CAF" w:rsidRDefault="006A4A67">
      <w:pPr>
        <w:pStyle w:val="Bibliography"/>
      </w:pPr>
      <w:bookmarkStart w:id="362" w:name="ref-winter_which_2017"/>
      <w:bookmarkEnd w:id="361"/>
      <w:r>
        <w:t xml:space="preserve">Winter, Bodo, Marcus Perlman, Lynn K. Perry, and Gary Lupyan. 2017. “Which Words Are Most Iconic?” </w:t>
      </w:r>
      <w:r>
        <w:rPr>
          <w:i/>
          <w:iCs/>
        </w:rPr>
        <w:t>Interaction Studies</w:t>
      </w:r>
      <w:r>
        <w:t xml:space="preserve"> 18 (3): 443–64.</w:t>
      </w:r>
    </w:p>
    <w:p w14:paraId="026201AF" w14:textId="77777777" w:rsidR="00360CAF" w:rsidRDefault="006A4A67">
      <w:pPr>
        <w:pStyle w:val="Bibliography"/>
      </w:pPr>
      <w:bookmarkStart w:id="363" w:name="ref-winter_trilledr"/>
      <w:bookmarkEnd w:id="362"/>
      <w:r>
        <w:t>Winter, Bodo, Márton Sóskuthy, Marcus Perlman, and Mark Dingemanse. 2021. “Trilled/r/Is Associated with Textural Roughness in the Vocabularies of Spoken Languages (OSF Preprint).” https://doi.org/</w:t>
      </w:r>
      <w:hyperlink r:id="rId44">
        <w:r>
          <w:rPr>
            <w:rStyle w:val="Hyperlink"/>
          </w:rPr>
          <w:t>https://osf.io/jq2sz/</w:t>
        </w:r>
      </w:hyperlink>
      <w:r>
        <w:t>.</w:t>
      </w:r>
    </w:p>
    <w:p w14:paraId="04E73B25" w14:textId="77777777" w:rsidR="00360CAF" w:rsidRDefault="006A4A67">
      <w:pPr>
        <w:pStyle w:val="Bibliography"/>
      </w:pPr>
      <w:bookmarkStart w:id="364" w:name="ref-woods_headphone_2017"/>
      <w:bookmarkEnd w:id="363"/>
      <w:r>
        <w:t xml:space="preserve">Woods, Kevin J. P., Max Siegel, James Traer, and Josh H. McDermott. 2017. “Headphone Screening to Facilitate Web-Based Auditory Experiments.” </w:t>
      </w:r>
      <w:r>
        <w:rPr>
          <w:i/>
          <w:iCs/>
        </w:rPr>
        <w:t>Attention, Perception &amp; Psychophysics</w:t>
      </w:r>
      <w:r>
        <w:t xml:space="preserve"> 79 (7): 2064–72. </w:t>
      </w:r>
      <w:hyperlink r:id="rId45">
        <w:r>
          <w:rPr>
            <w:rStyle w:val="Hyperlink"/>
          </w:rPr>
          <w:t>https://doi.org/10.3758/s13414-017-1361-2</w:t>
        </w:r>
      </w:hyperlink>
      <w:r>
        <w:t>.</w:t>
      </w:r>
      <w:bookmarkEnd w:id="306"/>
      <w:bookmarkEnd w:id="308"/>
      <w:bookmarkEnd w:id="364"/>
    </w:p>
    <w:sectPr w:rsidR="00360CAF" w:rsidSect="00C60B04">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onnie McLean" w:date="2022-01-28T19:05:00Z" w:initials="BM">
    <w:p w14:paraId="209775B8" w14:textId="1AD491D2" w:rsidR="00C60B04" w:rsidRDefault="00C60B04" w:rsidP="00E87722">
      <w:pPr>
        <w:pStyle w:val="CommentText"/>
      </w:pPr>
      <w:r>
        <w:rPr>
          <w:rStyle w:val="CommentReference"/>
        </w:rPr>
        <w:annotationRef/>
      </w:r>
      <w:r>
        <w:t xml:space="preserve">Do you think this is enough explanation? I wasn’t sure if I should get into explaining the whole point of getting iconicity measures </w:t>
      </w:r>
      <w:r w:rsidR="0084716F">
        <w:t xml:space="preserve">for these words in particular. It’s </w:t>
      </w:r>
      <w:r>
        <w:t xml:space="preserve">because we want to look at how iconicity affects their distribution </w:t>
      </w:r>
      <w:r w:rsidR="0084716F">
        <w:t>over</w:t>
      </w:r>
      <w:r>
        <w:t xml:space="preserve"> time and space, but that’s a whole other paper so I tried not to mention it but also I’m not sure if people will be like, why are you </w:t>
      </w:r>
      <w:r w:rsidR="0084716F">
        <w:t>using</w:t>
      </w:r>
      <w:r>
        <w:t xml:space="preserve"> these random obscure dialect words? :/  But I could add a description of this in the supplementary materials if you think it’s useful.</w:t>
      </w:r>
    </w:p>
    <w:p w14:paraId="6D8BCF42" w14:textId="77777777" w:rsidR="00C60B04" w:rsidRDefault="00C60B04" w:rsidP="00E87722">
      <w:pPr>
        <w:pStyle w:val="CommentText"/>
      </w:pPr>
    </w:p>
    <w:p w14:paraId="279B18C1" w14:textId="2D438FFB" w:rsidR="00C60B04" w:rsidRDefault="00C60B04" w:rsidP="00E87722">
      <w:pPr>
        <w:pStyle w:val="CommentText"/>
      </w:pPr>
      <w:r>
        <w:t>I linked the github repo where the words come from to the OSF page now so people can look them up in that database and see which varieties they come from if they like. My eventual plan is to make like an interactive map where you can select a concept, and then see all the words for the concept plotted on the map as colour-coded points (colour coded according to which cognate they represent), and then the size of the points will correspond to the iconicity measures for the words (</w:t>
      </w:r>
      <w:r w:rsidR="0084716F">
        <w:t>and you can switch between seeing iconicity ratings or guesses</w:t>
      </w:r>
      <w:r>
        <w:t>), but I wanted to save that for the next paper where we look at how transmissible they are!</w:t>
      </w:r>
    </w:p>
  </w:comment>
  <w:comment w:id="7" w:author="Bonnie McLean" w:date="2022-01-28T19:11:00Z" w:initials="BM">
    <w:p w14:paraId="04116EAC" w14:textId="44B30498" w:rsidR="00C60B04" w:rsidRDefault="00C60B04">
      <w:pPr>
        <w:pStyle w:val="CommentText"/>
      </w:pPr>
      <w:r>
        <w:rPr>
          <w:rStyle w:val="CommentReference"/>
        </w:rPr>
        <w:annotationRef/>
      </w:r>
      <w:r>
        <w:t xml:space="preserve">I could </w:t>
      </w:r>
      <w:r w:rsidR="0084716F">
        <w:t xml:space="preserve">also </w:t>
      </w:r>
      <w:r>
        <w:t>make a table with examples of words in the different domains if you think people would be interested? But if you want to see check the file concepts.tsv in the Japonic Sensory Lexicon component of the osf</w:t>
      </w:r>
    </w:p>
  </w:comment>
  <w:comment w:id="8" w:author="Bonnie McLean" w:date="2022-01-28T19:07:00Z" w:initials="BM">
    <w:p w14:paraId="2BCF65B2" w14:textId="77777777" w:rsidR="00C60B04" w:rsidRDefault="00C60B04">
      <w:pPr>
        <w:pStyle w:val="CommentText"/>
      </w:pPr>
      <w:r>
        <w:rPr>
          <w:rStyle w:val="CommentReference"/>
        </w:rPr>
        <w:annotationRef/>
      </w:r>
      <w:r>
        <w:t>Don’t know if I should comment any more on this (given we’re already at the word limit), it’s just what the data I had available looked like. The authors of the sources weren’t particularly interested in ideophones per se, which is why I think it’s really interesting to see e.g. how the pain domain is hard to talk about in Japanese without using ideophones</w:t>
      </w:r>
    </w:p>
  </w:comment>
  <w:comment w:id="11" w:author="Bonnie McLean" w:date="2022-01-28T19:17:00Z" w:initials="BM">
    <w:p w14:paraId="5893CE6A" w14:textId="08EBC46B" w:rsidR="00C60B04" w:rsidRDefault="00C60B04">
      <w:pPr>
        <w:pStyle w:val="CommentText"/>
      </w:pPr>
      <w:r>
        <w:rPr>
          <w:rStyle w:val="CommentReference"/>
        </w:rPr>
        <w:annotationRef/>
      </w:r>
      <w:r>
        <w:t>This is shorter now, thanks!</w:t>
      </w:r>
    </w:p>
  </w:comment>
  <w:comment w:id="26" w:author="Bonnie McLean" w:date="2022-01-28T19:13:00Z" w:initials="BM">
    <w:p w14:paraId="0A6E5CA3" w14:textId="58D0EE1F" w:rsidR="00C60B04" w:rsidRDefault="00C60B04">
      <w:pPr>
        <w:pStyle w:val="CommentText"/>
      </w:pPr>
      <w:r>
        <w:rPr>
          <w:rStyle w:val="CommentReference"/>
        </w:rPr>
        <w:annotationRef/>
      </w:r>
      <w:r>
        <w:rPr>
          <w:rStyle w:val="CommentReference"/>
        </w:rPr>
        <w:annotationRef/>
      </w:r>
      <w:r>
        <w:t>Think this is a better way to describe it, what I was trying to say is that when you look at the ratings (from non-native speakers in this study) there’s a big fat bit with all the data points at the bottom, whereas with the guesses the data is more spread out (which is more useful for distinguishing between relative amounts of iconicity in different words)</w:t>
      </w:r>
    </w:p>
  </w:comment>
  <w:comment w:id="71" w:author="Bonnie McLean" w:date="2022-01-29T16:45:00Z" w:initials="BM">
    <w:p w14:paraId="79132E7B" w14:textId="24BF0F01" w:rsidR="00C60B04" w:rsidRDefault="00C60B04">
      <w:pPr>
        <w:pStyle w:val="CommentText"/>
      </w:pPr>
      <w:r>
        <w:rPr>
          <w:rStyle w:val="CommentReference"/>
        </w:rPr>
        <w:annotationRef/>
      </w:r>
      <w:r>
        <w:t>Do you think that’s fair to say? The person-total correlations suggest they agreed with each other more about the ideophones which I interpret as meaning they actually have specific intuitions about these words whereas with the prosaic words they may not have had as much intuitions about those so that would lead to lower correlations?</w:t>
      </w:r>
    </w:p>
  </w:comment>
  <w:comment w:id="254" w:author="Bonnie McLean" w:date="2022-01-29T17:56:00Z" w:initials="BM">
    <w:p w14:paraId="7BD356CC" w14:textId="0C019AE9" w:rsidR="003B5197" w:rsidRDefault="003B5197">
      <w:pPr>
        <w:pStyle w:val="CommentText"/>
      </w:pPr>
      <w:r>
        <w:rPr>
          <w:rStyle w:val="CommentReference"/>
        </w:rPr>
        <w:annotationRef/>
      </w:r>
      <w:r>
        <w:t>They can find it in the readme of the icotools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9B18C1" w15:done="0"/>
  <w15:commentEx w15:paraId="04116EAC" w15:done="0"/>
  <w15:commentEx w15:paraId="2BCF65B2" w15:done="0"/>
  <w15:commentEx w15:paraId="5893CE6A" w15:done="0"/>
  <w15:commentEx w15:paraId="0A6E5CA3" w15:done="0"/>
  <w15:commentEx w15:paraId="79132E7B" w15:done="0"/>
  <w15:commentEx w15:paraId="7BD356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0CDCF" w14:textId="77777777" w:rsidR="0003074E" w:rsidRDefault="0003074E">
      <w:r>
        <w:separator/>
      </w:r>
    </w:p>
  </w:endnote>
  <w:endnote w:type="continuationSeparator" w:id="0">
    <w:p w14:paraId="69AE7CFA" w14:textId="77777777" w:rsidR="0003074E" w:rsidRDefault="0003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63218" w14:textId="77777777" w:rsidR="0003074E" w:rsidRDefault="0003074E">
      <w:r>
        <w:separator/>
      </w:r>
    </w:p>
  </w:footnote>
  <w:footnote w:type="continuationSeparator" w:id="0">
    <w:p w14:paraId="2F9925BB" w14:textId="77777777" w:rsidR="0003074E" w:rsidRDefault="00030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081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81C37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6EE47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18EDF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1A4917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FA68E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B9642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2A6641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E881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A5876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40DA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1B46D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70E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7FD1A28"/>
    <w:multiLevelType w:val="hybridMultilevel"/>
    <w:tmpl w:val="52C26A84"/>
    <w:lvl w:ilvl="0" w:tplc="C00E7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4B2B60"/>
    <w:multiLevelType w:val="multilevel"/>
    <w:tmpl w:val="852ED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3"/>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5"/>
  </w:num>
  <w:num w:numId="14">
    <w:abstractNumId w:val="15"/>
  </w:num>
  <w:num w:numId="15">
    <w:abstractNumId w:val="15"/>
  </w:num>
  <w:num w:numId="16">
    <w:abstractNumId w:val="13"/>
  </w:num>
  <w:num w:numId="17">
    <w:abstractNumId w:val="13"/>
  </w:num>
  <w:num w:numId="18">
    <w:abstractNumId w:val="1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3"/>
  </w:num>
  <w:num w:numId="30">
    <w:abstractNumId w:val="13"/>
  </w:num>
  <w:num w:numId="31">
    <w:abstractNumId w:val="13"/>
  </w:num>
  <w:num w:numId="32">
    <w:abstractNumId w:val="13"/>
  </w:num>
  <w:num w:numId="33">
    <w:abstractNumId w:val="0"/>
  </w:num>
  <w:num w:numId="34">
    <w:abstractNumId w:val="13"/>
  </w:num>
  <w:num w:numId="35">
    <w:abstractNumId w:val="0"/>
  </w:num>
  <w:num w:numId="36">
    <w:abstractNumId w:val="13"/>
  </w:num>
  <w:num w:numId="37">
    <w:abstractNumId w:val="0"/>
  </w:num>
  <w:num w:numId="38">
    <w:abstractNumId w:val="13"/>
  </w:num>
  <w:num w:numId="39">
    <w:abstractNumId w:val="0"/>
  </w:num>
  <w:num w:numId="40">
    <w:abstractNumId w:val="13"/>
  </w:num>
  <w:num w:numId="41">
    <w:abstractNumId w:val="11"/>
  </w:num>
  <w:num w:numId="4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nie McLean">
    <w15:presenceInfo w15:providerId="None" w15:userId="Bonnie McL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CAF"/>
    <w:rsid w:val="0001696A"/>
    <w:rsid w:val="000204E8"/>
    <w:rsid w:val="0003074E"/>
    <w:rsid w:val="0007485C"/>
    <w:rsid w:val="000F51BB"/>
    <w:rsid w:val="001340BC"/>
    <w:rsid w:val="00141B15"/>
    <w:rsid w:val="001601AB"/>
    <w:rsid w:val="002111D6"/>
    <w:rsid w:val="002B60EE"/>
    <w:rsid w:val="00360CAF"/>
    <w:rsid w:val="003934F1"/>
    <w:rsid w:val="003B5197"/>
    <w:rsid w:val="003E6AEB"/>
    <w:rsid w:val="004050CA"/>
    <w:rsid w:val="00457C2D"/>
    <w:rsid w:val="0046283B"/>
    <w:rsid w:val="00515B74"/>
    <w:rsid w:val="005848BA"/>
    <w:rsid w:val="005A0740"/>
    <w:rsid w:val="005A6085"/>
    <w:rsid w:val="00671CB9"/>
    <w:rsid w:val="00685127"/>
    <w:rsid w:val="006A4A67"/>
    <w:rsid w:val="00757557"/>
    <w:rsid w:val="00762C0B"/>
    <w:rsid w:val="00793630"/>
    <w:rsid w:val="007C318C"/>
    <w:rsid w:val="007D368C"/>
    <w:rsid w:val="00841ED3"/>
    <w:rsid w:val="0084716F"/>
    <w:rsid w:val="008569E2"/>
    <w:rsid w:val="008923F1"/>
    <w:rsid w:val="008B4462"/>
    <w:rsid w:val="008E455D"/>
    <w:rsid w:val="00923470"/>
    <w:rsid w:val="00944004"/>
    <w:rsid w:val="009811AB"/>
    <w:rsid w:val="009A1F4B"/>
    <w:rsid w:val="00A2097F"/>
    <w:rsid w:val="00B846EA"/>
    <w:rsid w:val="00C207CA"/>
    <w:rsid w:val="00C30DAA"/>
    <w:rsid w:val="00C60B04"/>
    <w:rsid w:val="00D70DD2"/>
    <w:rsid w:val="00D817CF"/>
    <w:rsid w:val="00E21820"/>
    <w:rsid w:val="00E30006"/>
    <w:rsid w:val="00E74724"/>
    <w:rsid w:val="00E87722"/>
    <w:rsid w:val="00F868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FA22"/>
  <w15:docId w15:val="{3AC6484F-4C64-477F-9DD1-25CE4690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806"/>
    <w:pPr>
      <w:jc w:val="both"/>
    </w:pPr>
    <w:rPr>
      <w:sz w:val="24"/>
    </w:rPr>
  </w:style>
  <w:style w:type="paragraph" w:styleId="Heading1">
    <w:name w:val="heading 1"/>
    <w:basedOn w:val="Normal"/>
    <w:next w:val="BodyText"/>
    <w:link w:val="Heading1Char"/>
    <w:qFormat/>
    <w:rsid w:val="00C54328"/>
    <w:pPr>
      <w:keepNext/>
      <w:keepLines/>
      <w:spacing w:before="240" w:after="120" w:line="480" w:lineRule="auto"/>
      <w:outlineLvl w:val="0"/>
    </w:pPr>
    <w:rPr>
      <w:rFonts w:ascii="Arial" w:eastAsiaTheme="majorEastAsia" w:hAnsi="Arial" w:cs="Arial"/>
      <w:b/>
      <w:sz w:val="28"/>
    </w:rPr>
  </w:style>
  <w:style w:type="paragraph" w:styleId="Heading2">
    <w:name w:val="heading 2"/>
    <w:basedOn w:val="Heading1"/>
    <w:next w:val="Normal"/>
    <w:link w:val="Heading2Char"/>
    <w:qFormat/>
    <w:rsid w:val="00A83E88"/>
    <w:pPr>
      <w:numPr>
        <w:ilvl w:val="1"/>
      </w:numPr>
      <w:outlineLvl w:val="1"/>
    </w:pPr>
    <w:rPr>
      <w:rFonts w:cs="Tahoma"/>
      <w:b w:val="0"/>
    </w:rPr>
  </w:style>
  <w:style w:type="paragraph" w:styleId="Heading3">
    <w:name w:val="heading 3"/>
    <w:basedOn w:val="Heading2"/>
    <w:next w:val="Normal"/>
    <w:link w:val="Heading3Char"/>
    <w:qFormat/>
    <w:rsid w:val="00A83E88"/>
    <w:pPr>
      <w:numPr>
        <w:ilvl w:val="2"/>
      </w:numPr>
      <w:outlineLvl w:val="2"/>
    </w:pPr>
    <w:rPr>
      <w:i/>
      <w:sz w:val="24"/>
    </w:rPr>
  </w:style>
  <w:style w:type="paragraph" w:styleId="Heading4">
    <w:name w:val="heading 4"/>
    <w:basedOn w:val="Normal"/>
    <w:next w:val="Normal"/>
    <w:link w:val="Heading4Char"/>
    <w:uiPriority w:val="9"/>
    <w:unhideWhenUsed/>
    <w:rsid w:val="00A83E88"/>
    <w:pPr>
      <w:keepNext/>
      <w:keepLines/>
      <w:numPr>
        <w:ilvl w:val="3"/>
        <w:numId w:val="15"/>
      </w:numPr>
      <w:spacing w:before="4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unhideWhenUsed/>
    <w:rsid w:val="00A83E88"/>
    <w:pPr>
      <w:keepNext/>
      <w:keepLines/>
      <w:numPr>
        <w:ilvl w:val="4"/>
        <w:numId w:val="15"/>
      </w:numPr>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rsid w:val="00A83E88"/>
    <w:pPr>
      <w:keepNext/>
      <w:keepLines/>
      <w:numPr>
        <w:ilvl w:val="5"/>
        <w:numId w:val="15"/>
      </w:numPr>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rsid w:val="00A83E88"/>
    <w:pPr>
      <w:keepNext/>
      <w:keepLines/>
      <w:numPr>
        <w:ilvl w:val="6"/>
        <w:numId w:val="15"/>
      </w:numPr>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rsid w:val="00A83E88"/>
    <w:pPr>
      <w:keepNext/>
      <w:keepLines/>
      <w:numPr>
        <w:ilvl w:val="7"/>
        <w:numId w:val="15"/>
      </w:numPr>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rsid w:val="00A83E88"/>
    <w:pPr>
      <w:keepNext/>
      <w:keepLines/>
      <w:numPr>
        <w:ilvl w:val="8"/>
        <w:numId w:val="15"/>
      </w:numPr>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6F7087"/>
    <w:pPr>
      <w:spacing w:before="120" w:after="120" w:line="360" w:lineRule="auto"/>
      <w:ind w:firstLine="720"/>
    </w:pPr>
  </w:style>
  <w:style w:type="paragraph" w:customStyle="1" w:styleId="FirstParagraph">
    <w:name w:val="First Paragraph"/>
    <w:basedOn w:val="BodyText"/>
    <w:next w:val="BodyText"/>
    <w:rsid w:val="00327A97"/>
    <w:pPr>
      <w:spacing w:before="0" w:after="0"/>
      <w:ind w:firstLine="0"/>
    </w:pPr>
  </w:style>
  <w:style w:type="paragraph" w:customStyle="1" w:styleId="Compact">
    <w:name w:val="Compact"/>
    <w:rsid w:val="00741806"/>
    <w:pPr>
      <w:spacing w:before="36" w:after="36"/>
    </w:pPr>
    <w:rPr>
      <w:sz w:val="24"/>
    </w:rPr>
  </w:style>
  <w:style w:type="paragraph" w:styleId="Title">
    <w:name w:val="Title"/>
    <w:basedOn w:val="Normal"/>
    <w:next w:val="Normal"/>
    <w:link w:val="TitleChar"/>
    <w:qFormat/>
    <w:rsid w:val="00A83E88"/>
    <w:pPr>
      <w:keepNext/>
      <w:keepLines/>
      <w:spacing w:after="240"/>
      <w:jc w:val="center"/>
    </w:pPr>
    <w:rPr>
      <w:rFonts w:ascii="Arial" w:eastAsiaTheme="majorEastAsia" w:hAnsi="Arial" w:cstheme="majorBidi"/>
      <w:b/>
      <w:spacing w:val="10"/>
      <w:sz w:val="32"/>
    </w:rPr>
  </w:style>
  <w:style w:type="paragraph" w:styleId="Subtitle">
    <w:name w:val="Subtitle"/>
    <w:basedOn w:val="Normal"/>
    <w:next w:val="Normal"/>
    <w:link w:val="SubtitleChar"/>
    <w:uiPriority w:val="11"/>
    <w:rsid w:val="00A83E88"/>
    <w:pPr>
      <w:numPr>
        <w:ilvl w:val="1"/>
      </w:numPr>
      <w:spacing w:after="240"/>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Normal"/>
    <w:next w:val="BodyText"/>
    <w:link w:val="BlockTextChar"/>
    <w:uiPriority w:val="9"/>
    <w:unhideWhenUsed/>
    <w:rsid w:val="00122FA6"/>
    <w:pPr>
      <w:spacing w:before="240" w:after="240"/>
      <w:ind w:left="1440"/>
      <w:jc w:val="right"/>
    </w:pPr>
    <w:rPr>
      <w:rFonts w:asciiTheme="majorHAnsi" w:eastAsiaTheme="majorEastAsia" w:hAnsiTheme="majorHAnsi" w:cstheme="majorBidi"/>
      <w:bCs/>
      <w:sz w:val="22"/>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83E88"/>
    <w:rPr>
      <w:b/>
      <w:bCs/>
      <w:smallCaps/>
      <w:color w:val="1F497D" w:themeColor="text2"/>
    </w:rPr>
  </w:style>
  <w:style w:type="paragraph" w:customStyle="1" w:styleId="TableCaption">
    <w:name w:val="Table Caption"/>
    <w:basedOn w:val="Normal"/>
    <w:link w:val="TableCaptionChar"/>
    <w:rsid w:val="00F514F2"/>
    <w:pPr>
      <w:keepNext/>
    </w:pPr>
    <w:rPr>
      <w:b/>
      <w:sz w:val="21"/>
    </w:rPr>
  </w:style>
  <w:style w:type="paragraph" w:customStyle="1" w:styleId="ImageCaption">
    <w:name w:val="Image Caption"/>
    <w:basedOn w:val="Caption"/>
    <w:rsid w:val="00D16C10"/>
    <w:pPr>
      <w:jc w:val="center"/>
    </w:pPr>
    <w:rPr>
      <w:rFonts w:asciiTheme="majorHAnsi" w:hAnsiTheme="majorHAnsi" w:cstheme="majorHAnsi"/>
      <w:smallCaps w:val="0"/>
      <w:color w:val="auto"/>
      <w:sz w:val="22"/>
      <w:szCs w:val="18"/>
    </w:rPr>
  </w:style>
  <w:style w:type="paragraph" w:customStyle="1" w:styleId="Figure">
    <w:name w:val="Figure"/>
    <w:basedOn w:val="Normal"/>
  </w:style>
  <w:style w:type="paragraph" w:customStyle="1" w:styleId="CaptionedFigure">
    <w:name w:val="Captioned Figure"/>
    <w:basedOn w:val="Figure"/>
    <w:rsid w:val="00C669C3"/>
    <w:pPr>
      <w:keepNext/>
      <w:jc w:val="center"/>
    </w:pPr>
    <w:rPr>
      <w:noProof/>
      <w:lang w:eastAsia="ja-JP"/>
    </w:r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sid w:val="00FD5FAF"/>
    <w:rPr>
      <w:rFonts w:ascii="Consolas" w:hAnsi="Consolas" w:cs="Courier New"/>
      <w:b w:val="0"/>
      <w:bCs w:val="0"/>
      <w:smallCaps w:val="0"/>
      <w:color w:val="000000" w:themeColor="text1"/>
      <w:sz w:val="21"/>
    </w:rPr>
  </w:style>
  <w:style w:type="character" w:styleId="FootnoteReference">
    <w:name w:val="footnote reference"/>
    <w:basedOn w:val="CaptionChar"/>
    <w:rPr>
      <w:b/>
      <w:bCs/>
      <w:smallCaps/>
      <w:color w:val="1F497D" w:themeColor="text2"/>
      <w:vertAlign w:val="superscript"/>
    </w:rPr>
  </w:style>
  <w:style w:type="character" w:styleId="Hyperlink">
    <w:name w:val="Hyperlink"/>
    <w:uiPriority w:val="99"/>
    <w:rsid w:val="00233201"/>
    <w:rPr>
      <w:b w:val="0"/>
      <w:bCs w:val="0"/>
      <w:i/>
      <w:smallCaps w:val="0"/>
      <w:color w:val="auto"/>
    </w:rPr>
  </w:style>
  <w:style w:type="paragraph" w:styleId="TOCHeading">
    <w:name w:val="TOC Heading"/>
    <w:basedOn w:val="Heading1"/>
    <w:next w:val="Normal"/>
    <w:uiPriority w:val="39"/>
    <w:unhideWhenUsed/>
    <w:qFormat/>
    <w:rsid w:val="00A83E88"/>
    <w:pPr>
      <w:spacing w:after="0" w:line="240" w:lineRule="auto"/>
      <w:outlineLvl w:val="9"/>
    </w:pPr>
    <w:rPr>
      <w:rFonts w:asciiTheme="majorHAnsi" w:hAnsiTheme="majorHAnsi" w:cstheme="majorBidi"/>
      <w:b w:val="0"/>
      <w:color w:val="365F91" w:themeColor="accent1" w:themeShade="BF"/>
      <w:sz w:val="32"/>
      <w:szCs w:val="32"/>
    </w:rPr>
  </w:style>
  <w:style w:type="paragraph" w:customStyle="1" w:styleId="SourceCode">
    <w:name w:val="Source Code"/>
    <w:basedOn w:val="BodyText"/>
    <w:link w:val="VerbatimChar"/>
    <w:rsid w:val="00FD5FAF"/>
    <w:rPr>
      <w:rFonts w:ascii="Consolas" w:hAnsi="Consolas" w:cs="Courier New"/>
      <w:color w:val="000000" w:themeColor="text1"/>
      <w:sz w:val="21"/>
    </w:rPr>
  </w:style>
  <w:style w:type="character" w:customStyle="1" w:styleId="KeywordTok">
    <w:name w:val="KeywordTok"/>
    <w:basedOn w:val="VerbatimChar"/>
    <w:rPr>
      <w:rFonts w:ascii="Consolas" w:hAnsi="Consolas" w:cs="Courier New"/>
      <w:b/>
      <w:bCs w:val="0"/>
      <w:smallCaps w:val="0"/>
      <w:color w:val="204A87"/>
      <w:sz w:val="22"/>
      <w:shd w:val="clear" w:color="auto" w:fill="F8F8F8"/>
    </w:rPr>
  </w:style>
  <w:style w:type="character" w:customStyle="1" w:styleId="DataTypeTok">
    <w:name w:val="DataTypeTok"/>
    <w:basedOn w:val="VerbatimChar"/>
    <w:rPr>
      <w:rFonts w:ascii="Consolas" w:hAnsi="Consolas" w:cs="Courier New"/>
      <w:b w:val="0"/>
      <w:bCs w:val="0"/>
      <w:smallCaps w:val="0"/>
      <w:color w:val="204A87"/>
      <w:sz w:val="22"/>
      <w:shd w:val="clear" w:color="auto" w:fill="F8F8F8"/>
    </w:rPr>
  </w:style>
  <w:style w:type="character" w:customStyle="1" w:styleId="DecValTok">
    <w:name w:val="DecValTok"/>
    <w:basedOn w:val="VerbatimChar"/>
    <w:rPr>
      <w:rFonts w:ascii="Consolas" w:hAnsi="Consolas" w:cs="Courier New"/>
      <w:b w:val="0"/>
      <w:bCs w:val="0"/>
      <w:smallCaps w:val="0"/>
      <w:color w:val="0000CF"/>
      <w:sz w:val="22"/>
      <w:shd w:val="clear" w:color="auto" w:fill="F8F8F8"/>
    </w:rPr>
  </w:style>
  <w:style w:type="character" w:customStyle="1" w:styleId="BaseNTok">
    <w:name w:val="BaseNTok"/>
    <w:basedOn w:val="VerbatimChar"/>
    <w:rPr>
      <w:rFonts w:ascii="Consolas" w:hAnsi="Consolas" w:cs="Courier New"/>
      <w:b w:val="0"/>
      <w:bCs w:val="0"/>
      <w:smallCaps w:val="0"/>
      <w:color w:val="0000CF"/>
      <w:sz w:val="22"/>
      <w:shd w:val="clear" w:color="auto" w:fill="F8F8F8"/>
    </w:rPr>
  </w:style>
  <w:style w:type="character" w:customStyle="1" w:styleId="FloatTok">
    <w:name w:val="FloatTok"/>
    <w:basedOn w:val="VerbatimChar"/>
    <w:rPr>
      <w:rFonts w:ascii="Consolas" w:hAnsi="Consolas" w:cs="Courier New"/>
      <w:b w:val="0"/>
      <w:bCs w:val="0"/>
      <w:smallCaps w:val="0"/>
      <w:color w:val="0000CF"/>
      <w:sz w:val="22"/>
      <w:shd w:val="clear" w:color="auto" w:fill="F8F8F8"/>
    </w:rPr>
  </w:style>
  <w:style w:type="character" w:customStyle="1" w:styleId="ConstantTok">
    <w:name w:val="ConstantTok"/>
    <w:basedOn w:val="VerbatimChar"/>
    <w:rPr>
      <w:rFonts w:ascii="Consolas" w:hAnsi="Consolas" w:cs="Courier New"/>
      <w:b w:val="0"/>
      <w:bCs w:val="0"/>
      <w:smallCaps w:val="0"/>
      <w:color w:val="000000"/>
      <w:sz w:val="22"/>
      <w:shd w:val="clear" w:color="auto" w:fill="F8F8F8"/>
    </w:rPr>
  </w:style>
  <w:style w:type="character" w:customStyle="1" w:styleId="CharTok">
    <w:name w:val="CharTok"/>
    <w:basedOn w:val="VerbatimChar"/>
    <w:rPr>
      <w:rFonts w:ascii="Consolas" w:hAnsi="Consolas" w:cs="Courier New"/>
      <w:b w:val="0"/>
      <w:bCs w:val="0"/>
      <w:smallCaps w:val="0"/>
      <w:color w:val="4E9A06"/>
      <w:sz w:val="22"/>
      <w:shd w:val="clear" w:color="auto" w:fill="F8F8F8"/>
    </w:rPr>
  </w:style>
  <w:style w:type="character" w:customStyle="1" w:styleId="SpecialCharTok">
    <w:name w:val="SpecialCharTok"/>
    <w:basedOn w:val="VerbatimChar"/>
    <w:rPr>
      <w:rFonts w:ascii="Consolas" w:hAnsi="Consolas" w:cs="Courier New"/>
      <w:b w:val="0"/>
      <w:bCs w:val="0"/>
      <w:smallCaps w:val="0"/>
      <w:color w:val="000000"/>
      <w:sz w:val="22"/>
      <w:shd w:val="clear" w:color="auto" w:fill="F8F8F8"/>
    </w:rPr>
  </w:style>
  <w:style w:type="character" w:customStyle="1" w:styleId="StringTok">
    <w:name w:val="StringTok"/>
    <w:basedOn w:val="VerbatimChar"/>
    <w:rPr>
      <w:rFonts w:ascii="Consolas" w:hAnsi="Consolas" w:cs="Courier New"/>
      <w:b w:val="0"/>
      <w:bCs w:val="0"/>
      <w:smallCaps w:val="0"/>
      <w:color w:val="4E9A06"/>
      <w:sz w:val="22"/>
      <w:shd w:val="clear" w:color="auto" w:fill="F8F8F8"/>
    </w:rPr>
  </w:style>
  <w:style w:type="character" w:customStyle="1" w:styleId="VerbatimStringTok">
    <w:name w:val="VerbatimStringTok"/>
    <w:basedOn w:val="VerbatimChar"/>
    <w:rPr>
      <w:rFonts w:ascii="Consolas" w:hAnsi="Consolas" w:cs="Courier New"/>
      <w:b w:val="0"/>
      <w:bCs w:val="0"/>
      <w:smallCaps w:val="0"/>
      <w:color w:val="4E9A06"/>
      <w:sz w:val="22"/>
      <w:shd w:val="clear" w:color="auto" w:fill="F8F8F8"/>
    </w:rPr>
  </w:style>
  <w:style w:type="character" w:customStyle="1" w:styleId="SpecialStringTok">
    <w:name w:val="SpecialStringTok"/>
    <w:basedOn w:val="VerbatimChar"/>
    <w:rPr>
      <w:rFonts w:ascii="Consolas" w:hAnsi="Consolas" w:cs="Courier New"/>
      <w:b w:val="0"/>
      <w:bCs w:val="0"/>
      <w:smallCaps w:val="0"/>
      <w:color w:val="4E9A06"/>
      <w:sz w:val="22"/>
      <w:shd w:val="clear" w:color="auto" w:fill="F8F8F8"/>
    </w:rPr>
  </w:style>
  <w:style w:type="character" w:customStyle="1" w:styleId="ImportTok">
    <w:name w:val="ImportTok"/>
    <w:basedOn w:val="VerbatimChar"/>
    <w:rPr>
      <w:rFonts w:ascii="Consolas" w:hAnsi="Consolas" w:cs="Courier New"/>
      <w:b w:val="0"/>
      <w:bCs w:val="0"/>
      <w:smallCaps w:val="0"/>
      <w:color w:val="1F497D" w:themeColor="text2"/>
      <w:sz w:val="22"/>
      <w:shd w:val="clear" w:color="auto" w:fill="F8F8F8"/>
    </w:rPr>
  </w:style>
  <w:style w:type="character" w:customStyle="1" w:styleId="CommentTok">
    <w:name w:val="CommentTok"/>
    <w:basedOn w:val="VerbatimChar"/>
    <w:rPr>
      <w:rFonts w:ascii="Consolas" w:hAnsi="Consolas" w:cs="Courier New"/>
      <w:b w:val="0"/>
      <w:bCs w:val="0"/>
      <w:i/>
      <w:smallCaps w:val="0"/>
      <w:color w:val="8F5902"/>
      <w:sz w:val="22"/>
      <w:shd w:val="clear" w:color="auto" w:fill="F8F8F8"/>
    </w:rPr>
  </w:style>
  <w:style w:type="character" w:customStyle="1" w:styleId="DocumentationTok">
    <w:name w:val="DocumentationTok"/>
    <w:basedOn w:val="VerbatimChar"/>
    <w:rPr>
      <w:rFonts w:ascii="Consolas" w:hAnsi="Consolas" w:cs="Courier New"/>
      <w:b/>
      <w:bCs w:val="0"/>
      <w:i/>
      <w:smallCaps w:val="0"/>
      <w:color w:val="8F5902"/>
      <w:sz w:val="22"/>
      <w:shd w:val="clear" w:color="auto" w:fill="F8F8F8"/>
    </w:rPr>
  </w:style>
  <w:style w:type="character" w:customStyle="1" w:styleId="AnnotationTok">
    <w:name w:val="AnnotationTok"/>
    <w:basedOn w:val="VerbatimChar"/>
    <w:rPr>
      <w:rFonts w:ascii="Consolas" w:hAnsi="Consolas" w:cs="Courier New"/>
      <w:b/>
      <w:bCs w:val="0"/>
      <w:i/>
      <w:smallCaps w:val="0"/>
      <w:color w:val="8F5902"/>
      <w:sz w:val="22"/>
      <w:shd w:val="clear" w:color="auto" w:fill="F8F8F8"/>
    </w:rPr>
  </w:style>
  <w:style w:type="character" w:customStyle="1" w:styleId="CommentVarTok">
    <w:name w:val="CommentVarTok"/>
    <w:basedOn w:val="VerbatimChar"/>
    <w:rPr>
      <w:rFonts w:ascii="Consolas" w:hAnsi="Consolas" w:cs="Courier New"/>
      <w:b/>
      <w:bCs w:val="0"/>
      <w:i/>
      <w:smallCaps w:val="0"/>
      <w:color w:val="8F5902"/>
      <w:sz w:val="22"/>
      <w:shd w:val="clear" w:color="auto" w:fill="F8F8F8"/>
    </w:rPr>
  </w:style>
  <w:style w:type="character" w:customStyle="1" w:styleId="OtherTok">
    <w:name w:val="OtherTok"/>
    <w:basedOn w:val="VerbatimChar"/>
    <w:rPr>
      <w:rFonts w:ascii="Consolas" w:hAnsi="Consolas" w:cs="Courier New"/>
      <w:b w:val="0"/>
      <w:bCs w:val="0"/>
      <w:smallCaps w:val="0"/>
      <w:color w:val="8F5902"/>
      <w:sz w:val="22"/>
      <w:shd w:val="clear" w:color="auto" w:fill="F8F8F8"/>
    </w:rPr>
  </w:style>
  <w:style w:type="character" w:customStyle="1" w:styleId="FunctionTok">
    <w:name w:val="FunctionTok"/>
    <w:basedOn w:val="VerbatimChar"/>
    <w:rPr>
      <w:rFonts w:ascii="Consolas" w:hAnsi="Consolas" w:cs="Courier New"/>
      <w:b w:val="0"/>
      <w:bCs w:val="0"/>
      <w:smallCaps w:val="0"/>
      <w:color w:val="000000"/>
      <w:sz w:val="22"/>
      <w:shd w:val="clear" w:color="auto" w:fill="F8F8F8"/>
    </w:rPr>
  </w:style>
  <w:style w:type="character" w:customStyle="1" w:styleId="VariableTok">
    <w:name w:val="VariableTok"/>
    <w:basedOn w:val="VerbatimChar"/>
    <w:rPr>
      <w:rFonts w:ascii="Consolas" w:hAnsi="Consolas" w:cs="Courier New"/>
      <w:b w:val="0"/>
      <w:bCs w:val="0"/>
      <w:smallCaps w:val="0"/>
      <w:color w:val="000000"/>
      <w:sz w:val="22"/>
      <w:shd w:val="clear" w:color="auto" w:fill="F8F8F8"/>
    </w:rPr>
  </w:style>
  <w:style w:type="character" w:customStyle="1" w:styleId="ControlFlowTok">
    <w:name w:val="ControlFlowTok"/>
    <w:basedOn w:val="VerbatimChar"/>
    <w:rPr>
      <w:rFonts w:ascii="Consolas" w:hAnsi="Consolas" w:cs="Courier New"/>
      <w:b/>
      <w:bCs w:val="0"/>
      <w:smallCaps w:val="0"/>
      <w:color w:val="204A87"/>
      <w:sz w:val="22"/>
      <w:shd w:val="clear" w:color="auto" w:fill="F8F8F8"/>
    </w:rPr>
  </w:style>
  <w:style w:type="character" w:customStyle="1" w:styleId="OperatorTok">
    <w:name w:val="OperatorTok"/>
    <w:basedOn w:val="VerbatimChar"/>
    <w:rPr>
      <w:rFonts w:ascii="Consolas" w:hAnsi="Consolas" w:cs="Courier New"/>
      <w:b/>
      <w:bCs w:val="0"/>
      <w:smallCaps w:val="0"/>
      <w:color w:val="CE5C00"/>
      <w:sz w:val="22"/>
      <w:shd w:val="clear" w:color="auto" w:fill="F8F8F8"/>
    </w:rPr>
  </w:style>
  <w:style w:type="character" w:customStyle="1" w:styleId="BuiltInTok">
    <w:name w:val="BuiltInTok"/>
    <w:basedOn w:val="VerbatimChar"/>
    <w:rPr>
      <w:rFonts w:ascii="Consolas" w:hAnsi="Consolas" w:cs="Courier New"/>
      <w:b w:val="0"/>
      <w:bCs w:val="0"/>
      <w:smallCaps w:val="0"/>
      <w:color w:val="1F497D" w:themeColor="text2"/>
      <w:sz w:val="22"/>
      <w:shd w:val="clear" w:color="auto" w:fill="F8F8F8"/>
    </w:rPr>
  </w:style>
  <w:style w:type="character" w:customStyle="1" w:styleId="ExtensionTok">
    <w:name w:val="ExtensionTok"/>
    <w:basedOn w:val="VerbatimChar"/>
    <w:rPr>
      <w:rFonts w:ascii="Consolas" w:hAnsi="Consolas" w:cs="Courier New"/>
      <w:b w:val="0"/>
      <w:bCs w:val="0"/>
      <w:smallCaps w:val="0"/>
      <w:color w:val="1F497D" w:themeColor="text2"/>
      <w:sz w:val="22"/>
      <w:shd w:val="clear" w:color="auto" w:fill="F8F8F8"/>
    </w:rPr>
  </w:style>
  <w:style w:type="character" w:customStyle="1" w:styleId="PreprocessorTok">
    <w:name w:val="PreprocessorTok"/>
    <w:basedOn w:val="VerbatimChar"/>
    <w:rPr>
      <w:rFonts w:ascii="Consolas" w:hAnsi="Consolas" w:cs="Courier New"/>
      <w:b w:val="0"/>
      <w:bCs w:val="0"/>
      <w:i/>
      <w:smallCaps w:val="0"/>
      <w:color w:val="8F5902"/>
      <w:sz w:val="22"/>
      <w:shd w:val="clear" w:color="auto" w:fill="F8F8F8"/>
    </w:rPr>
  </w:style>
  <w:style w:type="character" w:customStyle="1" w:styleId="AttributeTok">
    <w:name w:val="AttributeTok"/>
    <w:basedOn w:val="VerbatimChar"/>
    <w:rPr>
      <w:rFonts w:ascii="Consolas" w:hAnsi="Consolas" w:cs="Courier New"/>
      <w:b w:val="0"/>
      <w:bCs w:val="0"/>
      <w:smallCaps w:val="0"/>
      <w:color w:val="C4A000"/>
      <w:sz w:val="22"/>
      <w:shd w:val="clear" w:color="auto" w:fill="F8F8F8"/>
    </w:rPr>
  </w:style>
  <w:style w:type="character" w:customStyle="1" w:styleId="RegionMarkerTok">
    <w:name w:val="RegionMarkerTok"/>
    <w:basedOn w:val="VerbatimChar"/>
    <w:rPr>
      <w:rFonts w:ascii="Consolas" w:hAnsi="Consolas" w:cs="Courier New"/>
      <w:b w:val="0"/>
      <w:bCs w:val="0"/>
      <w:smallCaps w:val="0"/>
      <w:color w:val="1F497D" w:themeColor="text2"/>
      <w:sz w:val="22"/>
      <w:shd w:val="clear" w:color="auto" w:fill="F8F8F8"/>
    </w:rPr>
  </w:style>
  <w:style w:type="character" w:customStyle="1" w:styleId="InformationTok">
    <w:name w:val="InformationTok"/>
    <w:basedOn w:val="VerbatimChar"/>
    <w:rPr>
      <w:rFonts w:ascii="Consolas" w:hAnsi="Consolas" w:cs="Courier New"/>
      <w:b/>
      <w:bCs w:val="0"/>
      <w:i/>
      <w:smallCaps w:val="0"/>
      <w:color w:val="8F5902"/>
      <w:sz w:val="22"/>
      <w:shd w:val="clear" w:color="auto" w:fill="F8F8F8"/>
    </w:rPr>
  </w:style>
  <w:style w:type="character" w:customStyle="1" w:styleId="WarningTok">
    <w:name w:val="WarningTok"/>
    <w:basedOn w:val="VerbatimChar"/>
    <w:rPr>
      <w:rFonts w:ascii="Consolas" w:hAnsi="Consolas" w:cs="Courier New"/>
      <w:b/>
      <w:bCs w:val="0"/>
      <w:i/>
      <w:smallCaps w:val="0"/>
      <w:color w:val="8F5902"/>
      <w:sz w:val="22"/>
      <w:shd w:val="clear" w:color="auto" w:fill="F8F8F8"/>
    </w:rPr>
  </w:style>
  <w:style w:type="character" w:customStyle="1" w:styleId="AlertTok">
    <w:name w:val="AlertTok"/>
    <w:basedOn w:val="VerbatimChar"/>
    <w:rPr>
      <w:rFonts w:ascii="Consolas" w:hAnsi="Consolas" w:cs="Courier New"/>
      <w:b w:val="0"/>
      <w:bCs w:val="0"/>
      <w:smallCaps w:val="0"/>
      <w:color w:val="EF2929"/>
      <w:sz w:val="22"/>
      <w:shd w:val="clear" w:color="auto" w:fill="F8F8F8"/>
    </w:rPr>
  </w:style>
  <w:style w:type="character" w:customStyle="1" w:styleId="ErrorTok">
    <w:name w:val="ErrorTok"/>
    <w:basedOn w:val="VerbatimChar"/>
    <w:rPr>
      <w:rFonts w:ascii="Consolas" w:hAnsi="Consolas" w:cs="Courier New"/>
      <w:b/>
      <w:bCs w:val="0"/>
      <w:smallCaps w:val="0"/>
      <w:color w:val="A40000"/>
      <w:sz w:val="22"/>
      <w:shd w:val="clear" w:color="auto" w:fill="F8F8F8"/>
    </w:rPr>
  </w:style>
  <w:style w:type="character" w:customStyle="1" w:styleId="NormalTok">
    <w:name w:val="NormalTok"/>
    <w:basedOn w:val="VerbatimChar"/>
    <w:rPr>
      <w:rFonts w:ascii="Consolas" w:hAnsi="Consolas" w:cs="Courier New"/>
      <w:b w:val="0"/>
      <w:bCs w:val="0"/>
      <w:smallCaps w:val="0"/>
      <w:color w:val="1F497D" w:themeColor="text2"/>
      <w:sz w:val="22"/>
      <w:shd w:val="clear" w:color="auto" w:fill="F8F8F8"/>
    </w:rPr>
  </w:style>
  <w:style w:type="paragraph" w:styleId="List">
    <w:name w:val="List"/>
    <w:basedOn w:val="Normal"/>
    <w:semiHidden/>
    <w:unhideWhenUsed/>
    <w:rsid w:val="00D01884"/>
    <w:pPr>
      <w:ind w:left="283" w:hanging="283"/>
      <w:contextualSpacing/>
    </w:pPr>
  </w:style>
  <w:style w:type="character" w:customStyle="1" w:styleId="Heading1Char">
    <w:name w:val="Heading 1 Char"/>
    <w:basedOn w:val="DefaultParagraphFont"/>
    <w:link w:val="Heading1"/>
    <w:rsid w:val="00A83E88"/>
    <w:rPr>
      <w:rFonts w:ascii="Arial" w:eastAsiaTheme="majorEastAsia" w:hAnsi="Arial" w:cs="Arial"/>
      <w:b/>
      <w:sz w:val="28"/>
    </w:rPr>
  </w:style>
  <w:style w:type="character" w:customStyle="1" w:styleId="Heading2Char">
    <w:name w:val="Heading 2 Char"/>
    <w:basedOn w:val="DefaultParagraphFont"/>
    <w:link w:val="Heading2"/>
    <w:rsid w:val="00A83E88"/>
    <w:rPr>
      <w:rFonts w:ascii="Arial" w:eastAsiaTheme="majorEastAsia" w:hAnsi="Arial" w:cs="Tahoma"/>
      <w:sz w:val="28"/>
    </w:rPr>
  </w:style>
  <w:style w:type="character" w:customStyle="1" w:styleId="Heading3Char">
    <w:name w:val="Heading 3 Char"/>
    <w:basedOn w:val="DefaultParagraphFont"/>
    <w:link w:val="Heading3"/>
    <w:rsid w:val="00A83E88"/>
    <w:rPr>
      <w:rFonts w:ascii="Arial" w:eastAsiaTheme="majorEastAsia" w:hAnsi="Arial" w:cs="Tahoma"/>
      <w:i/>
      <w:sz w:val="24"/>
    </w:rPr>
  </w:style>
  <w:style w:type="character" w:customStyle="1" w:styleId="Heading4Char">
    <w:name w:val="Heading 4 Char"/>
    <w:basedOn w:val="DefaultParagraphFont"/>
    <w:link w:val="Heading4"/>
    <w:uiPriority w:val="9"/>
    <w:rsid w:val="00A83E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83E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83E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83E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83E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83E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rsid w:val="00A83E88"/>
    <w:rPr>
      <w:rFonts w:ascii="Arial" w:eastAsiaTheme="majorEastAsia" w:hAnsi="Arial" w:cstheme="majorBidi"/>
      <w:b/>
      <w:spacing w:val="10"/>
      <w:sz w:val="32"/>
    </w:rPr>
  </w:style>
  <w:style w:type="character" w:customStyle="1" w:styleId="SubtitleChar">
    <w:name w:val="Subtitle Char"/>
    <w:basedOn w:val="DefaultParagraphFont"/>
    <w:link w:val="Subtitle"/>
    <w:uiPriority w:val="11"/>
    <w:rsid w:val="00A83E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rsid w:val="00A83E88"/>
    <w:rPr>
      <w:b/>
      <w:bCs/>
    </w:rPr>
  </w:style>
  <w:style w:type="character" w:styleId="Emphasis">
    <w:name w:val="Emphasis"/>
    <w:basedOn w:val="DefaultParagraphFont"/>
    <w:uiPriority w:val="20"/>
    <w:rsid w:val="00A83E88"/>
    <w:rPr>
      <w:i/>
      <w:iCs/>
    </w:rPr>
  </w:style>
  <w:style w:type="paragraph" w:styleId="NoSpacing">
    <w:name w:val="No Spacing"/>
    <w:uiPriority w:val="1"/>
    <w:rsid w:val="00A83E88"/>
  </w:style>
  <w:style w:type="paragraph" w:styleId="Quote">
    <w:name w:val="Quote"/>
    <w:basedOn w:val="Normal"/>
    <w:next w:val="Normal"/>
    <w:link w:val="QuoteChar"/>
    <w:uiPriority w:val="29"/>
    <w:rsid w:val="00A83E88"/>
    <w:pPr>
      <w:spacing w:before="120" w:after="120"/>
      <w:ind w:left="720"/>
    </w:pPr>
    <w:rPr>
      <w:color w:val="1F497D" w:themeColor="text2"/>
      <w:szCs w:val="24"/>
    </w:rPr>
  </w:style>
  <w:style w:type="character" w:customStyle="1" w:styleId="QuoteChar">
    <w:name w:val="Quote Char"/>
    <w:basedOn w:val="DefaultParagraphFont"/>
    <w:link w:val="Quote"/>
    <w:uiPriority w:val="29"/>
    <w:rsid w:val="00A83E88"/>
    <w:rPr>
      <w:color w:val="1F497D" w:themeColor="text2"/>
      <w:sz w:val="24"/>
      <w:szCs w:val="24"/>
    </w:rPr>
  </w:style>
  <w:style w:type="paragraph" w:styleId="IntenseQuote">
    <w:name w:val="Intense Quote"/>
    <w:basedOn w:val="Normal"/>
    <w:next w:val="Normal"/>
    <w:link w:val="IntenseQuoteChar"/>
    <w:uiPriority w:val="30"/>
    <w:rsid w:val="00A83E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3E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rsid w:val="00A83E88"/>
    <w:rPr>
      <w:i/>
      <w:iCs/>
      <w:color w:val="595959" w:themeColor="text1" w:themeTint="A6"/>
    </w:rPr>
  </w:style>
  <w:style w:type="character" w:styleId="IntenseEmphasis">
    <w:name w:val="Intense Emphasis"/>
    <w:basedOn w:val="DefaultParagraphFont"/>
    <w:uiPriority w:val="21"/>
    <w:rsid w:val="00A83E88"/>
    <w:rPr>
      <w:b/>
      <w:bCs/>
      <w:i/>
      <w:iCs/>
    </w:rPr>
  </w:style>
  <w:style w:type="character" w:styleId="SubtleReference">
    <w:name w:val="Subtle Reference"/>
    <w:basedOn w:val="DefaultParagraphFont"/>
    <w:uiPriority w:val="31"/>
    <w:rsid w:val="00A83E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A83E88"/>
    <w:rPr>
      <w:b/>
      <w:bCs/>
      <w:smallCaps/>
      <w:color w:val="1F497D" w:themeColor="text2"/>
      <w:u w:val="single"/>
    </w:rPr>
  </w:style>
  <w:style w:type="character" w:styleId="BookTitle">
    <w:name w:val="Book Title"/>
    <w:basedOn w:val="DefaultParagraphFont"/>
    <w:uiPriority w:val="33"/>
    <w:rsid w:val="00A83E88"/>
    <w:rPr>
      <w:b/>
      <w:bCs/>
      <w:smallCaps/>
      <w:spacing w:val="10"/>
    </w:rPr>
  </w:style>
  <w:style w:type="paragraph" w:customStyle="1" w:styleId="Ex1">
    <w:name w:val="Ex1"/>
    <w:basedOn w:val="Normal"/>
    <w:link w:val="Ex1Char"/>
    <w:qFormat/>
    <w:rsid w:val="00A83E88"/>
    <w:pPr>
      <w:keepNext/>
      <w:tabs>
        <w:tab w:val="left" w:pos="567"/>
      </w:tabs>
    </w:pPr>
    <w:rPr>
      <w:rFonts w:ascii="Arial" w:hAnsi="Arial"/>
      <w:noProof/>
      <w:sz w:val="20"/>
      <w:lang w:val="es-ES"/>
    </w:rPr>
  </w:style>
  <w:style w:type="character" w:customStyle="1" w:styleId="Ex1Char">
    <w:name w:val="Ex1 Char"/>
    <w:link w:val="Ex1"/>
    <w:rsid w:val="00A83E88"/>
    <w:rPr>
      <w:rFonts w:ascii="Arial" w:hAnsi="Arial"/>
      <w:noProof/>
      <w:lang w:val="es-ES"/>
    </w:rPr>
  </w:style>
  <w:style w:type="paragraph" w:customStyle="1" w:styleId="Ex3">
    <w:name w:val="Ex3"/>
    <w:basedOn w:val="Ex1"/>
    <w:next w:val="Normal"/>
    <w:qFormat/>
    <w:rsid w:val="00A83E88"/>
    <w:pPr>
      <w:keepNext w:val="0"/>
      <w:keepLines/>
      <w:tabs>
        <w:tab w:val="left" w:pos="1080"/>
        <w:tab w:val="left" w:pos="1616"/>
        <w:tab w:val="left" w:pos="2575"/>
      </w:tabs>
      <w:spacing w:before="120"/>
      <w:ind w:left="547"/>
      <w:jc w:val="left"/>
    </w:pPr>
    <w:rPr>
      <w:noProof w:val="0"/>
    </w:rPr>
  </w:style>
  <w:style w:type="character" w:customStyle="1" w:styleId="BodyTextChar">
    <w:name w:val="Body Text Char"/>
    <w:link w:val="BodyText"/>
    <w:rsid w:val="006F7087"/>
    <w:rPr>
      <w:sz w:val="24"/>
    </w:rPr>
  </w:style>
  <w:style w:type="paragraph" w:styleId="BodyText2">
    <w:name w:val="Body Text 2"/>
    <w:basedOn w:val="Normal"/>
    <w:link w:val="BodyText2Char"/>
    <w:qFormat/>
    <w:rsid w:val="00A83E88"/>
    <w:pPr>
      <w:spacing w:line="480" w:lineRule="auto"/>
      <w:ind w:firstLine="720"/>
    </w:pPr>
  </w:style>
  <w:style w:type="character" w:customStyle="1" w:styleId="BodyText2Char">
    <w:name w:val="Body Text 2 Char"/>
    <w:basedOn w:val="DefaultParagraphFont"/>
    <w:link w:val="BodyText2"/>
    <w:rsid w:val="00A83E88"/>
    <w:rPr>
      <w:sz w:val="24"/>
    </w:rPr>
  </w:style>
  <w:style w:type="character" w:styleId="LineNumber">
    <w:name w:val="line number"/>
    <w:basedOn w:val="DefaultParagraphFont"/>
    <w:semiHidden/>
    <w:unhideWhenUsed/>
    <w:rsid w:val="00615A1E"/>
  </w:style>
  <w:style w:type="paragraph" w:customStyle="1" w:styleId="Blockquote">
    <w:name w:val="Blockquote"/>
    <w:basedOn w:val="BlockText"/>
    <w:link w:val="BlockquoteChar"/>
    <w:qFormat/>
    <w:rsid w:val="00FB7E54"/>
    <w:pPr>
      <w:ind w:left="567"/>
    </w:pPr>
    <w:rPr>
      <w:i/>
    </w:rPr>
  </w:style>
  <w:style w:type="character" w:customStyle="1" w:styleId="BlockTextChar">
    <w:name w:val="Block Text Char"/>
    <w:basedOn w:val="BodyTextChar"/>
    <w:link w:val="BlockText"/>
    <w:uiPriority w:val="9"/>
    <w:rsid w:val="00122FA6"/>
    <w:rPr>
      <w:rFonts w:asciiTheme="majorHAnsi" w:eastAsiaTheme="majorEastAsia" w:hAnsiTheme="majorHAnsi" w:cstheme="majorBidi"/>
      <w:bCs/>
      <w:sz w:val="22"/>
    </w:rPr>
  </w:style>
  <w:style w:type="character" w:customStyle="1" w:styleId="BlockquoteChar">
    <w:name w:val="Blockquote Char"/>
    <w:basedOn w:val="BlockTextChar"/>
    <w:link w:val="Blockquote"/>
    <w:rsid w:val="00FB7E54"/>
    <w:rPr>
      <w:rFonts w:asciiTheme="majorHAnsi" w:eastAsiaTheme="majorEastAsia" w:hAnsiTheme="majorHAnsi" w:cstheme="majorBidi"/>
      <w:bCs/>
      <w:i/>
      <w:sz w:val="24"/>
    </w:rPr>
  </w:style>
  <w:style w:type="paragraph" w:customStyle="1" w:styleId="Tableheading">
    <w:name w:val="Tableheading"/>
    <w:basedOn w:val="TableCaption"/>
    <w:link w:val="TableheadingChar"/>
    <w:qFormat/>
    <w:rsid w:val="00B03E3E"/>
  </w:style>
  <w:style w:type="character" w:customStyle="1" w:styleId="TableCaptionChar">
    <w:name w:val="Table Caption Char"/>
    <w:basedOn w:val="CaptionChar"/>
    <w:link w:val="TableCaption"/>
    <w:rsid w:val="00F514F2"/>
    <w:rPr>
      <w:b/>
      <w:bCs w:val="0"/>
      <w:smallCaps w:val="0"/>
      <w:color w:val="1F497D" w:themeColor="text2"/>
      <w:sz w:val="21"/>
    </w:rPr>
  </w:style>
  <w:style w:type="character" w:customStyle="1" w:styleId="TableheadingChar">
    <w:name w:val="Tableheading Char"/>
    <w:basedOn w:val="TableCaptionChar"/>
    <w:link w:val="Tableheading"/>
    <w:rsid w:val="00B03E3E"/>
    <w:rPr>
      <w:b/>
      <w:bCs w:val="0"/>
      <w:smallCaps w:val="0"/>
      <w:color w:val="1F497D" w:themeColor="text2"/>
      <w:sz w:val="24"/>
    </w:rPr>
  </w:style>
  <w:style w:type="table" w:customStyle="1" w:styleId="TableText">
    <w:name w:val="TableText"/>
    <w:basedOn w:val="TableNormal"/>
    <w:uiPriority w:val="99"/>
    <w:rsid w:val="00741806"/>
    <w:rPr>
      <w:sz w:val="24"/>
    </w:rPr>
    <w:tblPr/>
  </w:style>
  <w:style w:type="paragraph" w:styleId="Header">
    <w:name w:val="header"/>
    <w:basedOn w:val="Normal"/>
    <w:link w:val="HeaderChar"/>
    <w:unhideWhenUsed/>
    <w:rsid w:val="00C54328"/>
    <w:pPr>
      <w:tabs>
        <w:tab w:val="center" w:pos="4680"/>
        <w:tab w:val="right" w:pos="9360"/>
      </w:tabs>
    </w:pPr>
  </w:style>
  <w:style w:type="character" w:customStyle="1" w:styleId="HeaderChar">
    <w:name w:val="Header Char"/>
    <w:basedOn w:val="DefaultParagraphFont"/>
    <w:link w:val="Header"/>
    <w:rsid w:val="00C54328"/>
    <w:rPr>
      <w:sz w:val="24"/>
    </w:rPr>
  </w:style>
  <w:style w:type="paragraph" w:styleId="TOC1">
    <w:name w:val="toc 1"/>
    <w:basedOn w:val="Normal"/>
    <w:next w:val="Normal"/>
    <w:autoRedefine/>
    <w:uiPriority w:val="39"/>
    <w:unhideWhenUsed/>
    <w:rsid w:val="002111D6"/>
    <w:pPr>
      <w:spacing w:after="100"/>
    </w:pPr>
  </w:style>
  <w:style w:type="paragraph" w:styleId="TOC2">
    <w:name w:val="toc 2"/>
    <w:basedOn w:val="Normal"/>
    <w:next w:val="Normal"/>
    <w:autoRedefine/>
    <w:uiPriority w:val="39"/>
    <w:unhideWhenUsed/>
    <w:rsid w:val="002111D6"/>
    <w:pPr>
      <w:spacing w:after="100"/>
      <w:ind w:left="240"/>
    </w:pPr>
  </w:style>
  <w:style w:type="character" w:styleId="CommentReference">
    <w:name w:val="annotation reference"/>
    <w:basedOn w:val="DefaultParagraphFont"/>
    <w:semiHidden/>
    <w:unhideWhenUsed/>
    <w:rsid w:val="00E87722"/>
    <w:rPr>
      <w:sz w:val="16"/>
      <w:szCs w:val="16"/>
    </w:rPr>
  </w:style>
  <w:style w:type="paragraph" w:styleId="CommentText">
    <w:name w:val="annotation text"/>
    <w:basedOn w:val="Normal"/>
    <w:link w:val="CommentTextChar"/>
    <w:semiHidden/>
    <w:unhideWhenUsed/>
    <w:rsid w:val="00E87722"/>
    <w:rPr>
      <w:sz w:val="20"/>
    </w:rPr>
  </w:style>
  <w:style w:type="character" w:customStyle="1" w:styleId="CommentTextChar">
    <w:name w:val="Comment Text Char"/>
    <w:basedOn w:val="DefaultParagraphFont"/>
    <w:link w:val="CommentText"/>
    <w:semiHidden/>
    <w:rsid w:val="00E87722"/>
  </w:style>
  <w:style w:type="paragraph" w:styleId="CommentSubject">
    <w:name w:val="annotation subject"/>
    <w:basedOn w:val="CommentText"/>
    <w:next w:val="CommentText"/>
    <w:link w:val="CommentSubjectChar"/>
    <w:semiHidden/>
    <w:unhideWhenUsed/>
    <w:rsid w:val="00E87722"/>
    <w:rPr>
      <w:b/>
      <w:bCs/>
    </w:rPr>
  </w:style>
  <w:style w:type="character" w:customStyle="1" w:styleId="CommentSubjectChar">
    <w:name w:val="Comment Subject Char"/>
    <w:basedOn w:val="CommentTextChar"/>
    <w:link w:val="CommentSubject"/>
    <w:semiHidden/>
    <w:rsid w:val="00E87722"/>
    <w:rPr>
      <w:b/>
      <w:bCs/>
    </w:rPr>
  </w:style>
  <w:style w:type="paragraph" w:styleId="BalloonText">
    <w:name w:val="Balloon Text"/>
    <w:basedOn w:val="Normal"/>
    <w:link w:val="BalloonTextChar"/>
    <w:semiHidden/>
    <w:unhideWhenUsed/>
    <w:rsid w:val="00E87722"/>
    <w:rPr>
      <w:rFonts w:ascii="Segoe UI" w:hAnsi="Segoe UI" w:cs="Segoe UI"/>
      <w:sz w:val="18"/>
      <w:szCs w:val="18"/>
    </w:rPr>
  </w:style>
  <w:style w:type="character" w:customStyle="1" w:styleId="BalloonTextChar">
    <w:name w:val="Balloon Text Char"/>
    <w:basedOn w:val="DefaultParagraphFont"/>
    <w:link w:val="BalloonText"/>
    <w:semiHidden/>
    <w:rsid w:val="00E87722"/>
    <w:rPr>
      <w:rFonts w:ascii="Segoe UI" w:hAnsi="Segoe UI" w:cs="Segoe UI"/>
      <w:sz w:val="18"/>
      <w:szCs w:val="18"/>
    </w:rPr>
  </w:style>
  <w:style w:type="character" w:styleId="FollowedHyperlink">
    <w:name w:val="FollowedHyperlink"/>
    <w:basedOn w:val="DefaultParagraphFont"/>
    <w:semiHidden/>
    <w:unhideWhenUsed/>
    <w:rsid w:val="000F51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006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57uc/?view_only=d59ffde4bc42467fafb71a904bef8d14"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371/journal.pone.0198430" TargetMode="External"/><Relationship Id="rId39" Type="http://schemas.openxmlformats.org/officeDocument/2006/relationships/hyperlink" Target="https://doi.org/10.1515/lingvan-2019-0088"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i.org/10.5281/zenodo.5910236" TargetMode="External"/><Relationship Id="rId42" Type="http://schemas.openxmlformats.org/officeDocument/2006/relationships/hyperlink" Target="https://doi.org/10.3389/fpsyg.2016.01200"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loud.google.com/text-to-speech" TargetMode="External"/><Relationship Id="rId17" Type="http://schemas.openxmlformats.org/officeDocument/2006/relationships/image" Target="media/image6.png"/><Relationship Id="rId25" Type="http://schemas.openxmlformats.org/officeDocument/2006/relationships/hyperlink" Target="https://osf.io/j57uc/?view_only=d59ffde4bc42467fafb71a904bef8d14" TargetMode="External"/><Relationship Id="rId33" Type="http://schemas.openxmlformats.org/officeDocument/2006/relationships/hyperlink" Target="https://doi.org/10.18637/jss.v082.i13" TargetMode="External"/><Relationship Id="rId38" Type="http://schemas.openxmlformats.org/officeDocument/2006/relationships/hyperlink" Target="https://doi.org/10.1038/s41598-018-20961-6"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17/langcog.2019.49" TargetMode="External"/><Relationship Id="rId41" Type="http://schemas.openxmlformats.org/officeDocument/2006/relationships/hyperlink" Target="https://doi.org/10.3389/fpsyg.2016.02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doi.org/10.1016/S0022-5371(71)80042-7" TargetMode="External"/><Relationship Id="rId37" Type="http://schemas.openxmlformats.org/officeDocument/2006/relationships/hyperlink" Target="https://doi.org/10.3389/fpsyg.2018.00725" TargetMode="External"/><Relationship Id="rId40" Type="http://schemas.openxmlformats.org/officeDocument/2006/relationships/hyperlink" Target="https://doi.org/10.1111/cogs.12474" TargetMode="External"/><Relationship Id="rId45" Type="http://schemas.openxmlformats.org/officeDocument/2006/relationships/hyperlink" Target="https://doi.org/10.3758/s13414-017-1361-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praat.org/" TargetMode="External"/><Relationship Id="rId36" Type="http://schemas.openxmlformats.org/officeDocument/2006/relationships/hyperlink" Target="https://benjamins.com/catalog/gest.16.1.04occ" TargetMode="Externa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doi.org/10.1515/lingty-2020-2034" TargetMode="External"/><Relationship Id="rId44" Type="http://schemas.openxmlformats.org/officeDocument/2006/relationships/hyperlink" Target="https://osf.io/jq2sz/"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3390/bs8060056" TargetMode="External"/><Relationship Id="rId30" Type="http://schemas.openxmlformats.org/officeDocument/2006/relationships/hyperlink" Target="https://doi.org/10.1017/langcog.2016.28" TargetMode="External"/><Relationship Id="rId35" Type="http://schemas.openxmlformats.org/officeDocument/2006/relationships/hyperlink" Target="https://phoible.org/" TargetMode="External"/><Relationship Id="rId43" Type="http://schemas.openxmlformats.org/officeDocument/2006/relationships/hyperlink" Target="https://doi.org/10.3390/e12040844"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12352-3C50-4633-AC90-3B5F0D1B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33</Pages>
  <Words>10743</Words>
  <Characters>61238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Two measures are better than one: Combining iconicity ratings and guessing experiments for a more nuanced picture of iconicity in the lexicon</vt:lpstr>
    </vt:vector>
  </TitlesOfParts>
  <Company/>
  <LinksUpToDate>false</LinksUpToDate>
  <CharactersWithSpaces>71838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measures are better than one: Combining iconicity ratings and guessing experiments for a more nuanced picture of iconicity in the lexicon</dc:title>
  <dc:creator>Bonnie McLean</dc:creator>
  <cp:keywords/>
  <cp:lastModifiedBy>Bonnie McLean</cp:lastModifiedBy>
  <cp:revision>45</cp:revision>
  <dcterms:created xsi:type="dcterms:W3CDTF">2022-01-28T18:05:00Z</dcterms:created>
  <dcterms:modified xsi:type="dcterms:W3CDTF">2022-01-29T17:22:00Z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sources.bib</vt:lpwstr>
  </property>
  <property fmtid="{D5CDD505-2E9C-101B-9397-08002B2CF9AE}" pid="4" name="output">
    <vt:lpwstr/>
  </property>
  <property fmtid="{D5CDD505-2E9C-101B-9397-08002B2CF9AE}" pid="5" name="ZOTERO_PREF_1">
    <vt:lpwstr>&lt;data data-version="3" zotero-version="5.0.96.3"&gt;&lt;session id="NvaIslcs"/&gt;&lt;style id="" hasBibliography="0" bibliographyStyleHasBeenSet="0"/&gt;&lt;prefs/&gt;&lt;/data&gt;</vt:lpwstr>
  </property>
</Properties>
</file>